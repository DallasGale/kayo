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2BE827" w14:textId="77777777" w:rsidR="00E04F11" w:rsidRPr="00730523" w:rsidRDefault="001906C5" w:rsidP="005D6D7F">
      <w:pPr>
        <w:spacing w:after="120"/>
        <w:ind w:left="-426" w:right="-330"/>
        <w:jc w:val="both"/>
        <w:rPr>
          <w:rFonts w:ascii="Arial" w:hAnsi="Arial" w:cs="Arial"/>
          <w:sz w:val="18"/>
          <w:szCs w:val="18"/>
        </w:rPr>
      </w:pPr>
      <w:r w:rsidRPr="00730523">
        <w:rPr>
          <w:rFonts w:ascii="Arial" w:hAnsi="Arial" w:cs="Arial"/>
          <w:sz w:val="18"/>
          <w:szCs w:val="18"/>
        </w:rPr>
        <w:t>This Schedule together with the Terms and Conditions constitute the terms of entry for this Promotion. Please read the Terms and Conditions attached to this Schedule.</w:t>
      </w:r>
    </w:p>
    <w:tbl>
      <w:tblPr>
        <w:tblStyle w:val="TableGrid"/>
        <w:tblW w:w="9782" w:type="dxa"/>
        <w:tblInd w:w="-431" w:type="dxa"/>
        <w:tblLook w:val="04A0" w:firstRow="1" w:lastRow="0" w:firstColumn="1" w:lastColumn="0" w:noHBand="0" w:noVBand="1"/>
      </w:tblPr>
      <w:tblGrid>
        <w:gridCol w:w="1986"/>
        <w:gridCol w:w="7796"/>
      </w:tblGrid>
      <w:tr w:rsidR="005E0723" w:rsidRPr="00730523" w14:paraId="58CB99A8" w14:textId="77777777" w:rsidTr="005E0723">
        <w:tc>
          <w:tcPr>
            <w:tcW w:w="1986" w:type="dxa"/>
          </w:tcPr>
          <w:p w14:paraId="7C75F894" w14:textId="77777777" w:rsidR="005E0723" w:rsidRPr="00730523" w:rsidRDefault="005E0723" w:rsidP="005E0723">
            <w:pPr>
              <w:rPr>
                <w:rFonts w:ascii="Arial" w:hAnsi="Arial" w:cs="Arial"/>
                <w:b/>
                <w:sz w:val="18"/>
                <w:szCs w:val="18"/>
              </w:rPr>
            </w:pPr>
            <w:r w:rsidRPr="00730523">
              <w:rPr>
                <w:rFonts w:ascii="Arial" w:hAnsi="Arial" w:cs="Arial"/>
                <w:b/>
                <w:sz w:val="18"/>
                <w:szCs w:val="18"/>
              </w:rPr>
              <w:t>Name of Promotion</w:t>
            </w:r>
          </w:p>
        </w:tc>
        <w:tc>
          <w:tcPr>
            <w:tcW w:w="7796" w:type="dxa"/>
          </w:tcPr>
          <w:p w14:paraId="0A4D769A" w14:textId="5F66BF06" w:rsidR="005E0723" w:rsidRPr="000329A9" w:rsidRDefault="000329A9" w:rsidP="005E0723">
            <w:pPr>
              <w:rPr>
                <w:rFonts w:ascii="Arial" w:hAnsi="Arial" w:cs="Arial"/>
                <w:sz w:val="18"/>
                <w:szCs w:val="18"/>
              </w:rPr>
            </w:pPr>
            <w:r w:rsidRPr="000329A9">
              <w:rPr>
                <w:rFonts w:ascii="Arial" w:hAnsi="Arial" w:cs="Arial"/>
                <w:b/>
                <w:bCs/>
                <w:sz w:val="18"/>
                <w:szCs w:val="18"/>
              </w:rPr>
              <w:t>“THE KAYO CALL UP” PROMOTION</w:t>
            </w:r>
          </w:p>
        </w:tc>
      </w:tr>
      <w:tr w:rsidR="005E0723" w:rsidRPr="00730523" w14:paraId="0100BAF1" w14:textId="77777777" w:rsidTr="005E0723">
        <w:tc>
          <w:tcPr>
            <w:tcW w:w="1986" w:type="dxa"/>
          </w:tcPr>
          <w:p w14:paraId="15D2A637" w14:textId="77777777" w:rsidR="005E0723" w:rsidRPr="00730523" w:rsidRDefault="005E0723" w:rsidP="005E0723">
            <w:pPr>
              <w:rPr>
                <w:rFonts w:ascii="Arial" w:hAnsi="Arial" w:cs="Arial"/>
                <w:b/>
                <w:sz w:val="18"/>
                <w:szCs w:val="18"/>
              </w:rPr>
            </w:pPr>
            <w:r w:rsidRPr="00730523">
              <w:rPr>
                <w:rFonts w:ascii="Arial" w:hAnsi="Arial" w:cs="Arial"/>
                <w:b/>
                <w:sz w:val="18"/>
                <w:szCs w:val="18"/>
              </w:rPr>
              <w:t>Promoter</w:t>
            </w:r>
          </w:p>
        </w:tc>
        <w:tc>
          <w:tcPr>
            <w:tcW w:w="7796" w:type="dxa"/>
          </w:tcPr>
          <w:p w14:paraId="0D9AA6E1" w14:textId="5FFEC6A7" w:rsidR="004C4DCE" w:rsidRPr="00730523" w:rsidRDefault="000329A9" w:rsidP="000329A9">
            <w:pPr>
              <w:rPr>
                <w:rFonts w:ascii="Arial" w:hAnsi="Arial" w:cs="Arial"/>
                <w:sz w:val="18"/>
                <w:szCs w:val="18"/>
              </w:rPr>
            </w:pPr>
            <w:r w:rsidRPr="000329A9">
              <w:rPr>
                <w:rFonts w:ascii="Arial" w:hAnsi="Arial" w:cs="Arial"/>
                <w:sz w:val="18"/>
                <w:szCs w:val="18"/>
              </w:rPr>
              <w:t>HUBBL PTY LTD (ABN 97 072 725 289) of 5 Thomas Holt Drive North Ryde NSW 2113, telephone 1300 130 799</w:t>
            </w:r>
          </w:p>
        </w:tc>
      </w:tr>
      <w:tr w:rsidR="005E0723" w:rsidRPr="00730523" w14:paraId="741411D6" w14:textId="77777777" w:rsidTr="005E0723">
        <w:tc>
          <w:tcPr>
            <w:tcW w:w="1986" w:type="dxa"/>
          </w:tcPr>
          <w:p w14:paraId="141061AE" w14:textId="77777777" w:rsidR="005E0723" w:rsidRPr="00730523" w:rsidRDefault="005E0723" w:rsidP="005E0723">
            <w:pPr>
              <w:rPr>
                <w:rFonts w:ascii="Arial" w:hAnsi="Arial" w:cs="Arial"/>
                <w:b/>
                <w:sz w:val="18"/>
                <w:szCs w:val="18"/>
              </w:rPr>
            </w:pPr>
            <w:r w:rsidRPr="00730523">
              <w:rPr>
                <w:rFonts w:ascii="Arial" w:hAnsi="Arial" w:cs="Arial"/>
                <w:b/>
                <w:sz w:val="18"/>
                <w:szCs w:val="18"/>
              </w:rPr>
              <w:t>Eligible States and Territories</w:t>
            </w:r>
          </w:p>
        </w:tc>
        <w:tc>
          <w:tcPr>
            <w:tcW w:w="7796" w:type="dxa"/>
          </w:tcPr>
          <w:p w14:paraId="5380178B" w14:textId="29FFC5D0" w:rsidR="005E0723" w:rsidRPr="00730523" w:rsidRDefault="005E0723" w:rsidP="005E0723">
            <w:pPr>
              <w:rPr>
                <w:rFonts w:ascii="Arial" w:hAnsi="Arial" w:cs="Arial"/>
                <w:sz w:val="18"/>
                <w:szCs w:val="18"/>
                <w:highlight w:val="yellow"/>
              </w:rPr>
            </w:pPr>
            <w:r w:rsidRPr="000329A9">
              <w:rPr>
                <w:rFonts w:ascii="Arial" w:hAnsi="Arial" w:cs="Arial"/>
                <w:sz w:val="18"/>
                <w:szCs w:val="18"/>
              </w:rPr>
              <w:t>New South Wales, Victoria, South Australia, Queensland, Western Australia, Tasmania, Northern Territory and Australian Capital Territory.</w:t>
            </w:r>
          </w:p>
        </w:tc>
      </w:tr>
      <w:tr w:rsidR="005E0723" w:rsidRPr="00730523" w14:paraId="68B4002C" w14:textId="77777777" w:rsidTr="005E0723">
        <w:tc>
          <w:tcPr>
            <w:tcW w:w="1986" w:type="dxa"/>
          </w:tcPr>
          <w:p w14:paraId="40FD3B46" w14:textId="77777777" w:rsidR="005E0723" w:rsidRPr="00730523" w:rsidRDefault="005E0723" w:rsidP="005E0723">
            <w:pPr>
              <w:rPr>
                <w:rFonts w:ascii="Arial" w:hAnsi="Arial" w:cs="Arial"/>
                <w:b/>
                <w:sz w:val="18"/>
                <w:szCs w:val="18"/>
              </w:rPr>
            </w:pPr>
            <w:r w:rsidRPr="00730523">
              <w:rPr>
                <w:rFonts w:ascii="Arial" w:hAnsi="Arial" w:cs="Arial"/>
                <w:b/>
                <w:sz w:val="18"/>
                <w:szCs w:val="18"/>
              </w:rPr>
              <w:t xml:space="preserve">Entry Restrictions </w:t>
            </w:r>
          </w:p>
        </w:tc>
        <w:tc>
          <w:tcPr>
            <w:tcW w:w="7796" w:type="dxa"/>
          </w:tcPr>
          <w:p w14:paraId="581416F6" w14:textId="77777777" w:rsidR="00443D30" w:rsidRPr="00730523" w:rsidRDefault="005E0723" w:rsidP="00443D30">
            <w:pPr>
              <w:rPr>
                <w:rFonts w:ascii="Arial" w:hAnsi="Arial" w:cs="Arial"/>
                <w:sz w:val="18"/>
                <w:szCs w:val="18"/>
              </w:rPr>
            </w:pPr>
            <w:r w:rsidRPr="00730523">
              <w:rPr>
                <w:rFonts w:ascii="Arial" w:hAnsi="Arial" w:cs="Arial"/>
                <w:sz w:val="18"/>
                <w:szCs w:val="18"/>
              </w:rPr>
              <w:t>Entrants must be</w:t>
            </w:r>
            <w:r w:rsidR="00443D30" w:rsidRPr="00730523">
              <w:rPr>
                <w:rFonts w:ascii="Arial" w:hAnsi="Arial" w:cs="Arial"/>
                <w:sz w:val="18"/>
                <w:szCs w:val="18"/>
              </w:rPr>
              <w:t>:</w:t>
            </w:r>
          </w:p>
          <w:p w14:paraId="291178F2" w14:textId="54E5111F" w:rsidR="00443D30" w:rsidRPr="00730523" w:rsidRDefault="005E0723" w:rsidP="00443D30">
            <w:pPr>
              <w:pStyle w:val="ListParagraph"/>
              <w:numPr>
                <w:ilvl w:val="0"/>
                <w:numId w:val="26"/>
              </w:numPr>
              <w:rPr>
                <w:rFonts w:ascii="Arial" w:hAnsi="Arial" w:cs="Arial"/>
                <w:sz w:val="18"/>
                <w:szCs w:val="18"/>
              </w:rPr>
            </w:pPr>
            <w:r w:rsidRPr="00730523">
              <w:rPr>
                <w:rFonts w:ascii="Arial" w:hAnsi="Arial" w:cs="Arial"/>
                <w:sz w:val="18"/>
                <w:szCs w:val="18"/>
              </w:rPr>
              <w:t>18 years of age or over</w:t>
            </w:r>
            <w:r w:rsidR="00443D30" w:rsidRPr="00730523">
              <w:rPr>
                <w:rFonts w:ascii="Arial" w:hAnsi="Arial" w:cs="Arial"/>
                <w:sz w:val="18"/>
                <w:szCs w:val="18"/>
              </w:rPr>
              <w:t>; and</w:t>
            </w:r>
          </w:p>
          <w:p w14:paraId="693D1DFA" w14:textId="6195F947" w:rsidR="005E0723" w:rsidRPr="000329A9" w:rsidRDefault="005E0723" w:rsidP="00443D30">
            <w:pPr>
              <w:pStyle w:val="ListParagraph"/>
              <w:numPr>
                <w:ilvl w:val="0"/>
                <w:numId w:val="26"/>
              </w:numPr>
              <w:rPr>
                <w:rFonts w:ascii="Arial" w:hAnsi="Arial" w:cs="Arial"/>
                <w:sz w:val="18"/>
                <w:szCs w:val="18"/>
              </w:rPr>
            </w:pPr>
            <w:r w:rsidRPr="00730523">
              <w:rPr>
                <w:rFonts w:ascii="Arial" w:hAnsi="Arial" w:cs="Arial"/>
                <w:sz w:val="18"/>
                <w:szCs w:val="18"/>
              </w:rPr>
              <w:t>residents of Australia.</w:t>
            </w:r>
          </w:p>
        </w:tc>
      </w:tr>
      <w:tr w:rsidR="005E0723" w:rsidRPr="00730523" w14:paraId="284C6C7C" w14:textId="77777777" w:rsidTr="005E0723">
        <w:tc>
          <w:tcPr>
            <w:tcW w:w="1986" w:type="dxa"/>
          </w:tcPr>
          <w:p w14:paraId="5C777797" w14:textId="77777777" w:rsidR="005E0723" w:rsidRPr="00730523" w:rsidRDefault="005E0723" w:rsidP="005E0723">
            <w:pPr>
              <w:rPr>
                <w:rFonts w:ascii="Arial" w:hAnsi="Arial" w:cs="Arial"/>
                <w:b/>
                <w:sz w:val="18"/>
                <w:szCs w:val="18"/>
              </w:rPr>
            </w:pPr>
            <w:r w:rsidRPr="00730523">
              <w:rPr>
                <w:rFonts w:ascii="Arial" w:hAnsi="Arial" w:cs="Arial"/>
                <w:b/>
                <w:sz w:val="18"/>
                <w:szCs w:val="18"/>
              </w:rPr>
              <w:t xml:space="preserve">Commencement Date </w:t>
            </w:r>
          </w:p>
        </w:tc>
        <w:tc>
          <w:tcPr>
            <w:tcW w:w="7796" w:type="dxa"/>
          </w:tcPr>
          <w:p w14:paraId="4970D538" w14:textId="21E27BCD" w:rsidR="005E0723" w:rsidRPr="00730523" w:rsidRDefault="005E0723" w:rsidP="005E0723">
            <w:pPr>
              <w:rPr>
                <w:rFonts w:ascii="Arial" w:hAnsi="Arial" w:cs="Arial"/>
                <w:sz w:val="18"/>
                <w:szCs w:val="18"/>
              </w:rPr>
            </w:pPr>
            <w:r w:rsidRPr="00730523">
              <w:rPr>
                <w:rFonts w:ascii="Arial" w:hAnsi="Arial" w:cs="Arial"/>
                <w:sz w:val="18"/>
                <w:szCs w:val="18"/>
              </w:rPr>
              <w:t xml:space="preserve">Entry into the Promotion commences at </w:t>
            </w:r>
            <w:commentRangeStart w:id="0"/>
            <w:commentRangeStart w:id="1"/>
            <w:del w:id="2" w:author="Taylor York" w:date="2024-11-14T16:17:00Z" w16du:dateUtc="2024-11-14T05:17:00Z">
              <w:r w:rsidR="000329A9" w:rsidDel="009C518B">
                <w:rPr>
                  <w:rFonts w:ascii="Arial" w:hAnsi="Arial" w:cs="Arial"/>
                  <w:sz w:val="18"/>
                  <w:szCs w:val="18"/>
                </w:rPr>
                <w:delText>9:00am</w:delText>
              </w:r>
            </w:del>
            <w:ins w:id="3" w:author="Taylor York" w:date="2024-11-14T16:17:00Z" w16du:dateUtc="2024-11-14T05:17:00Z">
              <w:r w:rsidR="009C518B">
                <w:rPr>
                  <w:rFonts w:ascii="Arial" w:hAnsi="Arial" w:cs="Arial"/>
                  <w:sz w:val="18"/>
                  <w:szCs w:val="18"/>
                </w:rPr>
                <w:t>7:00pm</w:t>
              </w:r>
            </w:ins>
            <w:r w:rsidR="000329A9">
              <w:rPr>
                <w:rFonts w:ascii="Arial" w:hAnsi="Arial" w:cs="Arial"/>
                <w:sz w:val="18"/>
                <w:szCs w:val="18"/>
              </w:rPr>
              <w:t xml:space="preserve"> </w:t>
            </w:r>
            <w:commentRangeEnd w:id="0"/>
            <w:r w:rsidR="000329A9">
              <w:rPr>
                <w:rStyle w:val="CommentReference"/>
              </w:rPr>
              <w:commentReference w:id="0"/>
            </w:r>
            <w:commentRangeEnd w:id="1"/>
            <w:r w:rsidR="009C518B">
              <w:rPr>
                <w:rStyle w:val="CommentReference"/>
              </w:rPr>
              <w:commentReference w:id="1"/>
            </w:r>
            <w:r w:rsidR="000329A9">
              <w:rPr>
                <w:rFonts w:ascii="Arial" w:hAnsi="Arial" w:cs="Arial"/>
                <w:sz w:val="18"/>
                <w:szCs w:val="18"/>
              </w:rPr>
              <w:t>AEDT on 20 November 2024</w:t>
            </w:r>
            <w:r w:rsidRPr="00730523">
              <w:rPr>
                <w:rFonts w:ascii="Arial" w:hAnsi="Arial" w:cs="Arial"/>
                <w:b/>
                <w:bCs/>
                <w:sz w:val="18"/>
                <w:szCs w:val="18"/>
              </w:rPr>
              <w:t xml:space="preserve">. </w:t>
            </w:r>
          </w:p>
          <w:p w14:paraId="55408C1F" w14:textId="77777777" w:rsidR="005E0723" w:rsidRPr="00730523" w:rsidRDefault="005E0723" w:rsidP="005E0723">
            <w:pPr>
              <w:rPr>
                <w:rFonts w:ascii="Arial" w:hAnsi="Arial" w:cs="Arial"/>
                <w:sz w:val="18"/>
                <w:szCs w:val="18"/>
              </w:rPr>
            </w:pPr>
          </w:p>
        </w:tc>
      </w:tr>
      <w:tr w:rsidR="005E0723" w:rsidRPr="00730523" w14:paraId="21555289" w14:textId="77777777" w:rsidTr="005E0723">
        <w:tc>
          <w:tcPr>
            <w:tcW w:w="1986" w:type="dxa"/>
          </w:tcPr>
          <w:p w14:paraId="16EAA81E" w14:textId="77777777" w:rsidR="005E0723" w:rsidRPr="00730523" w:rsidRDefault="005E0723" w:rsidP="005E0723">
            <w:pPr>
              <w:rPr>
                <w:rFonts w:ascii="Arial" w:hAnsi="Arial" w:cs="Arial"/>
                <w:b/>
                <w:sz w:val="18"/>
                <w:szCs w:val="18"/>
              </w:rPr>
            </w:pPr>
            <w:r w:rsidRPr="00730523">
              <w:rPr>
                <w:rFonts w:ascii="Arial" w:hAnsi="Arial" w:cs="Arial"/>
                <w:b/>
                <w:sz w:val="18"/>
                <w:szCs w:val="18"/>
              </w:rPr>
              <w:t>Closing Date</w:t>
            </w:r>
          </w:p>
        </w:tc>
        <w:tc>
          <w:tcPr>
            <w:tcW w:w="7796" w:type="dxa"/>
          </w:tcPr>
          <w:p w14:paraId="08B09765" w14:textId="14CB99C6" w:rsidR="005E0723" w:rsidRPr="00730523" w:rsidRDefault="005E0723" w:rsidP="005E0723">
            <w:pPr>
              <w:rPr>
                <w:rFonts w:ascii="Arial" w:hAnsi="Arial" w:cs="Arial"/>
                <w:sz w:val="18"/>
                <w:szCs w:val="18"/>
              </w:rPr>
            </w:pPr>
            <w:r w:rsidRPr="00730523">
              <w:rPr>
                <w:rFonts w:ascii="Arial" w:hAnsi="Arial" w:cs="Arial"/>
                <w:sz w:val="18"/>
                <w:szCs w:val="18"/>
              </w:rPr>
              <w:t xml:space="preserve">Entry into the Promotion closes at </w:t>
            </w:r>
            <w:proofErr w:type="spellStart"/>
            <w:r w:rsidR="000329A9" w:rsidRPr="000329A9">
              <w:rPr>
                <w:rFonts w:ascii="Arial" w:hAnsi="Arial" w:cs="Arial"/>
                <w:sz w:val="18"/>
                <w:szCs w:val="18"/>
              </w:rPr>
              <w:t>at</w:t>
            </w:r>
            <w:proofErr w:type="spellEnd"/>
            <w:r w:rsidR="000329A9" w:rsidRPr="000329A9">
              <w:rPr>
                <w:rFonts w:ascii="Arial" w:hAnsi="Arial" w:cs="Arial"/>
                <w:sz w:val="18"/>
                <w:szCs w:val="18"/>
              </w:rPr>
              <w:t xml:space="preserve"> 11:59pm AEDT on 12 December 2024</w:t>
            </w:r>
            <w:r w:rsidR="00B20CA5" w:rsidRPr="00730523">
              <w:rPr>
                <w:rFonts w:ascii="Arial" w:hAnsi="Arial" w:cs="Arial"/>
                <w:b/>
                <w:bCs/>
                <w:sz w:val="18"/>
                <w:szCs w:val="18"/>
              </w:rPr>
              <w:t xml:space="preserve">. </w:t>
            </w:r>
          </w:p>
          <w:p w14:paraId="126E0227" w14:textId="77777777" w:rsidR="005E0723" w:rsidRPr="00730523" w:rsidRDefault="005E0723" w:rsidP="005E0723">
            <w:pPr>
              <w:rPr>
                <w:rFonts w:ascii="Arial" w:hAnsi="Arial" w:cs="Arial"/>
                <w:sz w:val="18"/>
                <w:szCs w:val="18"/>
              </w:rPr>
            </w:pPr>
          </w:p>
        </w:tc>
      </w:tr>
      <w:tr w:rsidR="005E0723" w:rsidRPr="00730523" w14:paraId="758562B2" w14:textId="77777777" w:rsidTr="005E0723">
        <w:tc>
          <w:tcPr>
            <w:tcW w:w="1986" w:type="dxa"/>
          </w:tcPr>
          <w:p w14:paraId="614C065E" w14:textId="77777777" w:rsidR="005E0723" w:rsidRPr="00730523" w:rsidRDefault="005E0723" w:rsidP="005E0723">
            <w:pPr>
              <w:rPr>
                <w:rFonts w:ascii="Arial" w:hAnsi="Arial" w:cs="Arial"/>
                <w:b/>
                <w:sz w:val="18"/>
                <w:szCs w:val="18"/>
              </w:rPr>
            </w:pPr>
            <w:r w:rsidRPr="00730523">
              <w:rPr>
                <w:rFonts w:ascii="Arial" w:hAnsi="Arial" w:cs="Arial"/>
                <w:b/>
                <w:sz w:val="18"/>
                <w:szCs w:val="18"/>
              </w:rPr>
              <w:t>Determination Date</w:t>
            </w:r>
          </w:p>
        </w:tc>
        <w:tc>
          <w:tcPr>
            <w:tcW w:w="7796" w:type="dxa"/>
          </w:tcPr>
          <w:p w14:paraId="3C9D319F" w14:textId="25329796" w:rsidR="005E0723" w:rsidRPr="000329A9" w:rsidRDefault="00336519" w:rsidP="005E0723">
            <w:pPr>
              <w:autoSpaceDE w:val="0"/>
              <w:autoSpaceDN w:val="0"/>
              <w:rPr>
                <w:rStyle w:val="Strong"/>
                <w:rFonts w:ascii="Arial" w:hAnsi="Arial" w:cs="Arial"/>
                <w:iCs/>
                <w:sz w:val="18"/>
                <w:szCs w:val="18"/>
              </w:rPr>
            </w:pPr>
            <w:ins w:id="4" w:author="Taylor York" w:date="2024-11-14T16:31:00Z" w16du:dateUtc="2024-11-14T05:31:00Z">
              <w:r>
                <w:rPr>
                  <w:rFonts w:ascii="Arial" w:hAnsi="Arial" w:cs="Arial"/>
                  <w:sz w:val="18"/>
                  <w:szCs w:val="18"/>
                </w:rPr>
                <w:t xml:space="preserve">The week of </w:t>
              </w:r>
            </w:ins>
            <w:r w:rsidR="000329A9" w:rsidRPr="000329A9">
              <w:rPr>
                <w:rFonts w:ascii="Arial" w:hAnsi="Arial" w:cs="Arial"/>
                <w:sz w:val="18"/>
                <w:szCs w:val="18"/>
              </w:rPr>
              <w:t>17 February 2025</w:t>
            </w:r>
            <w:r w:rsidR="00510C25">
              <w:rPr>
                <w:rFonts w:ascii="Arial" w:hAnsi="Arial" w:cs="Arial"/>
                <w:sz w:val="18"/>
                <w:szCs w:val="18"/>
              </w:rPr>
              <w:t xml:space="preserve"> </w:t>
            </w:r>
          </w:p>
        </w:tc>
      </w:tr>
      <w:tr w:rsidR="005E0723" w:rsidRPr="00730523" w14:paraId="4A15D757" w14:textId="77777777" w:rsidTr="005E0723">
        <w:tc>
          <w:tcPr>
            <w:tcW w:w="1986" w:type="dxa"/>
          </w:tcPr>
          <w:p w14:paraId="192840E0" w14:textId="77777777" w:rsidR="005E0723" w:rsidRPr="00730523" w:rsidRDefault="005E0723" w:rsidP="005E0723">
            <w:pPr>
              <w:rPr>
                <w:rFonts w:ascii="Arial" w:hAnsi="Arial" w:cs="Arial"/>
                <w:b/>
                <w:sz w:val="18"/>
                <w:szCs w:val="18"/>
              </w:rPr>
            </w:pPr>
            <w:r w:rsidRPr="00730523">
              <w:rPr>
                <w:rFonts w:ascii="Arial" w:hAnsi="Arial" w:cs="Arial"/>
                <w:b/>
                <w:sz w:val="18"/>
                <w:szCs w:val="18"/>
              </w:rPr>
              <w:t xml:space="preserve">Entry Method </w:t>
            </w:r>
          </w:p>
        </w:tc>
        <w:tc>
          <w:tcPr>
            <w:tcW w:w="7796" w:type="dxa"/>
          </w:tcPr>
          <w:p w14:paraId="4CDB8C65" w14:textId="77777777" w:rsidR="000329A9" w:rsidRDefault="000329A9" w:rsidP="000329A9">
            <w:pPr>
              <w:numPr>
                <w:ilvl w:val="0"/>
                <w:numId w:val="35"/>
              </w:numPr>
              <w:tabs>
                <w:tab w:val="clear" w:pos="720"/>
                <w:tab w:val="num" w:pos="0"/>
              </w:tabs>
              <w:ind w:left="0"/>
              <w:jc w:val="both"/>
              <w:rPr>
                <w:rFonts w:ascii="Arial" w:hAnsi="Arial" w:cs="Arial"/>
                <w:sz w:val="18"/>
                <w:szCs w:val="18"/>
              </w:rPr>
            </w:pPr>
            <w:r w:rsidRPr="000329A9">
              <w:rPr>
                <w:rFonts w:ascii="Arial" w:hAnsi="Arial" w:cs="Arial"/>
                <w:sz w:val="18"/>
                <w:szCs w:val="18"/>
              </w:rPr>
              <w:t>To enter, individuals must complete the following steps during the Promotional Period:</w:t>
            </w:r>
          </w:p>
          <w:p w14:paraId="1DA5CE7E" w14:textId="77777777" w:rsidR="000329A9" w:rsidRPr="000329A9" w:rsidRDefault="000329A9" w:rsidP="000329A9">
            <w:pPr>
              <w:pStyle w:val="ListParagraph"/>
              <w:numPr>
                <w:ilvl w:val="2"/>
                <w:numId w:val="35"/>
              </w:numPr>
              <w:tabs>
                <w:tab w:val="clear" w:pos="2700"/>
              </w:tabs>
              <w:ind w:left="993" w:hanging="567"/>
              <w:jc w:val="both"/>
              <w:rPr>
                <w:rFonts w:ascii="Arial" w:hAnsi="Arial" w:cs="Arial"/>
                <w:sz w:val="18"/>
                <w:szCs w:val="18"/>
              </w:rPr>
            </w:pPr>
            <w:r w:rsidRPr="000329A9">
              <w:rPr>
                <w:rFonts w:ascii="Arial" w:hAnsi="Arial" w:cs="Arial"/>
                <w:sz w:val="18"/>
                <w:szCs w:val="18"/>
              </w:rPr>
              <w:t xml:space="preserve">Visit </w:t>
            </w:r>
            <w:hyperlink r:id="rId12" w:history="1">
              <w:r w:rsidRPr="000329A9">
                <w:rPr>
                  <w:rStyle w:val="Hyperlink"/>
                  <w:rFonts w:ascii="Arial" w:hAnsi="Arial" w:cs="Arial"/>
                  <w:sz w:val="18"/>
                  <w:szCs w:val="18"/>
                </w:rPr>
                <w:t>https://TheKayoCallUp.Kayo.com.au/</w:t>
              </w:r>
            </w:hyperlink>
            <w:r w:rsidRPr="000329A9">
              <w:rPr>
                <w:rFonts w:ascii="Arial" w:hAnsi="Arial" w:cs="Arial"/>
                <w:sz w:val="18"/>
                <w:szCs w:val="18"/>
              </w:rPr>
              <w:t xml:space="preserve">; </w:t>
            </w:r>
          </w:p>
          <w:p w14:paraId="7CEF7C68" w14:textId="77777777" w:rsidR="000329A9" w:rsidRPr="000329A9" w:rsidRDefault="000329A9" w:rsidP="000329A9">
            <w:pPr>
              <w:pStyle w:val="ListParagraph"/>
              <w:numPr>
                <w:ilvl w:val="2"/>
                <w:numId w:val="35"/>
              </w:numPr>
              <w:tabs>
                <w:tab w:val="clear" w:pos="2700"/>
              </w:tabs>
              <w:ind w:left="993" w:hanging="567"/>
              <w:jc w:val="both"/>
              <w:rPr>
                <w:rFonts w:ascii="Arial" w:hAnsi="Arial" w:cs="Arial"/>
                <w:sz w:val="18"/>
                <w:szCs w:val="18"/>
              </w:rPr>
            </w:pPr>
            <w:r w:rsidRPr="000329A9">
              <w:rPr>
                <w:rFonts w:ascii="Arial" w:hAnsi="Arial" w:cs="Arial"/>
                <w:sz w:val="18"/>
                <w:szCs w:val="18"/>
              </w:rPr>
              <w:t xml:space="preserve">follow the prompts to the competition entry </w:t>
            </w:r>
            <w:proofErr w:type="gramStart"/>
            <w:r w:rsidRPr="000329A9">
              <w:rPr>
                <w:rFonts w:ascii="Arial" w:hAnsi="Arial" w:cs="Arial"/>
                <w:sz w:val="18"/>
                <w:szCs w:val="18"/>
              </w:rPr>
              <w:t>page;</w:t>
            </w:r>
            <w:proofErr w:type="gramEnd"/>
            <w:r w:rsidRPr="000329A9">
              <w:rPr>
                <w:rFonts w:ascii="Arial" w:hAnsi="Arial" w:cs="Arial"/>
                <w:sz w:val="18"/>
                <w:szCs w:val="18"/>
              </w:rPr>
              <w:t xml:space="preserve"> </w:t>
            </w:r>
          </w:p>
          <w:p w14:paraId="0A848A4F" w14:textId="77777777" w:rsidR="000329A9" w:rsidRPr="000329A9" w:rsidRDefault="000329A9" w:rsidP="000329A9">
            <w:pPr>
              <w:pStyle w:val="ListParagraph"/>
              <w:numPr>
                <w:ilvl w:val="2"/>
                <w:numId w:val="35"/>
              </w:numPr>
              <w:tabs>
                <w:tab w:val="clear" w:pos="2700"/>
              </w:tabs>
              <w:ind w:left="993" w:hanging="567"/>
              <w:jc w:val="both"/>
              <w:rPr>
                <w:rFonts w:ascii="Arial" w:hAnsi="Arial" w:cs="Arial"/>
                <w:sz w:val="18"/>
                <w:szCs w:val="18"/>
              </w:rPr>
            </w:pPr>
            <w:r w:rsidRPr="000329A9">
              <w:rPr>
                <w:rFonts w:ascii="Arial" w:hAnsi="Arial" w:cs="Arial"/>
                <w:sz w:val="18"/>
                <w:szCs w:val="18"/>
              </w:rPr>
              <w:t xml:space="preserve">input the requested details including first name, last name, phone number and </w:t>
            </w:r>
            <w:proofErr w:type="gramStart"/>
            <w:r w:rsidRPr="000329A9">
              <w:rPr>
                <w:rFonts w:ascii="Arial" w:hAnsi="Arial" w:cs="Arial"/>
                <w:sz w:val="18"/>
                <w:szCs w:val="18"/>
              </w:rPr>
              <w:t>email;</w:t>
            </w:r>
            <w:proofErr w:type="gramEnd"/>
            <w:r w:rsidRPr="000329A9">
              <w:rPr>
                <w:rFonts w:ascii="Arial" w:hAnsi="Arial" w:cs="Arial"/>
                <w:sz w:val="18"/>
                <w:szCs w:val="18"/>
              </w:rPr>
              <w:t xml:space="preserve"> </w:t>
            </w:r>
          </w:p>
          <w:p w14:paraId="19BABB2A" w14:textId="4F873653" w:rsidR="000329A9" w:rsidRPr="000329A9" w:rsidRDefault="000329A9" w:rsidP="000329A9">
            <w:pPr>
              <w:pStyle w:val="ListParagraph"/>
              <w:numPr>
                <w:ilvl w:val="2"/>
                <w:numId w:val="35"/>
              </w:numPr>
              <w:tabs>
                <w:tab w:val="clear" w:pos="2700"/>
              </w:tabs>
              <w:ind w:left="993" w:hanging="567"/>
              <w:jc w:val="both"/>
              <w:rPr>
                <w:rFonts w:ascii="Arial" w:hAnsi="Arial" w:cs="Arial"/>
                <w:sz w:val="18"/>
                <w:szCs w:val="18"/>
              </w:rPr>
            </w:pPr>
            <w:r w:rsidRPr="000329A9">
              <w:rPr>
                <w:rFonts w:ascii="Arial" w:hAnsi="Arial" w:cs="Arial"/>
                <w:sz w:val="18"/>
                <w:szCs w:val="18"/>
              </w:rPr>
              <w:t>outline in 100 words, “</w:t>
            </w:r>
            <w:r w:rsidRPr="000329A9">
              <w:rPr>
                <w:rFonts w:ascii="Arial" w:hAnsi="Arial" w:cs="Arial"/>
                <w:i/>
                <w:iCs/>
                <w:sz w:val="18"/>
                <w:szCs w:val="18"/>
              </w:rPr>
              <w:t xml:space="preserve">why </w:t>
            </w:r>
            <w:del w:id="5" w:author="Taylor York" w:date="2024-11-14T16:27:00Z" w16du:dateUtc="2024-11-14T05:27:00Z">
              <w:r w:rsidRPr="000329A9" w:rsidDel="0053117E">
                <w:rPr>
                  <w:rFonts w:ascii="Arial" w:hAnsi="Arial" w:cs="Arial"/>
                  <w:i/>
                  <w:iCs/>
                  <w:sz w:val="18"/>
                  <w:szCs w:val="18"/>
                </w:rPr>
                <w:delText>do you think you should be Fox Footy/Kayo’s newest on-air commentator</w:delText>
              </w:r>
            </w:del>
            <w:ins w:id="6" w:author="Taylor York" w:date="2024-11-14T16:27:00Z" w16du:dateUtc="2024-11-14T05:27:00Z">
              <w:r w:rsidR="0053117E">
                <w:rPr>
                  <w:rFonts w:ascii="Arial" w:hAnsi="Arial" w:cs="Arial"/>
                  <w:i/>
                  <w:iCs/>
                  <w:sz w:val="18"/>
                  <w:szCs w:val="18"/>
                </w:rPr>
                <w:t>are you perfect for The Kayo Call Up</w:t>
              </w:r>
            </w:ins>
            <w:r w:rsidRPr="000329A9">
              <w:rPr>
                <w:rFonts w:ascii="Arial" w:hAnsi="Arial" w:cs="Arial"/>
                <w:i/>
                <w:iCs/>
                <w:sz w:val="18"/>
                <w:szCs w:val="18"/>
              </w:rPr>
              <w:t>?</w:t>
            </w:r>
            <w:r w:rsidRPr="000329A9">
              <w:rPr>
                <w:rFonts w:ascii="Arial" w:hAnsi="Arial" w:cs="Arial"/>
                <w:sz w:val="18"/>
                <w:szCs w:val="18"/>
              </w:rPr>
              <w:t>”</w:t>
            </w:r>
            <w:r>
              <w:rPr>
                <w:rFonts w:ascii="Arial" w:hAnsi="Arial" w:cs="Arial"/>
                <w:sz w:val="18"/>
                <w:szCs w:val="18"/>
              </w:rPr>
              <w:t xml:space="preserve"> (“</w:t>
            </w:r>
            <w:r w:rsidRPr="000329A9">
              <w:rPr>
                <w:rFonts w:ascii="Arial" w:hAnsi="Arial" w:cs="Arial"/>
                <w:b/>
                <w:bCs/>
                <w:sz w:val="18"/>
                <w:szCs w:val="18"/>
              </w:rPr>
              <w:t>Entry question</w:t>
            </w:r>
            <w:r>
              <w:rPr>
                <w:rFonts w:ascii="Arial" w:hAnsi="Arial" w:cs="Arial"/>
                <w:sz w:val="18"/>
                <w:szCs w:val="18"/>
              </w:rPr>
              <w:t>”</w:t>
            </w:r>
            <w:proofErr w:type="gramStart"/>
            <w:r>
              <w:rPr>
                <w:rFonts w:ascii="Arial" w:hAnsi="Arial" w:cs="Arial"/>
                <w:sz w:val="18"/>
                <w:szCs w:val="18"/>
              </w:rPr>
              <w:t>)</w:t>
            </w:r>
            <w:r w:rsidRPr="000329A9">
              <w:rPr>
                <w:rFonts w:ascii="Arial" w:hAnsi="Arial" w:cs="Arial"/>
                <w:sz w:val="18"/>
                <w:szCs w:val="18"/>
              </w:rPr>
              <w:t>;</w:t>
            </w:r>
            <w:proofErr w:type="gramEnd"/>
            <w:r w:rsidRPr="000329A9">
              <w:rPr>
                <w:rFonts w:ascii="Arial" w:hAnsi="Arial" w:cs="Arial"/>
                <w:sz w:val="18"/>
                <w:szCs w:val="18"/>
              </w:rPr>
              <w:t xml:space="preserve"> </w:t>
            </w:r>
          </w:p>
          <w:p w14:paraId="2BAAF228" w14:textId="4BD13DF3" w:rsidR="000329A9" w:rsidRPr="000329A9" w:rsidRDefault="000329A9" w:rsidP="000329A9">
            <w:pPr>
              <w:pStyle w:val="ListParagraph"/>
              <w:numPr>
                <w:ilvl w:val="2"/>
                <w:numId w:val="35"/>
              </w:numPr>
              <w:tabs>
                <w:tab w:val="clear" w:pos="2700"/>
              </w:tabs>
              <w:ind w:left="993" w:hanging="567"/>
              <w:jc w:val="both"/>
              <w:rPr>
                <w:rFonts w:ascii="Arial" w:hAnsi="Arial" w:cs="Arial"/>
                <w:sz w:val="18"/>
                <w:szCs w:val="18"/>
              </w:rPr>
            </w:pPr>
            <w:r w:rsidRPr="000329A9">
              <w:rPr>
                <w:rFonts w:ascii="Arial" w:hAnsi="Arial" w:cs="Arial"/>
                <w:sz w:val="18"/>
                <w:szCs w:val="18"/>
              </w:rPr>
              <w:t>create and upload a 15-30 seconds video addressing the following prompt: ‘</w:t>
            </w:r>
            <w:del w:id="7" w:author="Taylor York" w:date="2024-11-14T16:27:00Z" w16du:dateUtc="2024-11-14T05:27:00Z">
              <w:r w:rsidRPr="000329A9" w:rsidDel="0053117E">
                <w:rPr>
                  <w:rFonts w:ascii="Arial" w:hAnsi="Arial" w:cs="Arial"/>
                  <w:i/>
                  <w:iCs/>
                  <w:sz w:val="18"/>
                  <w:szCs w:val="18"/>
                </w:rPr>
                <w:delText>You’ve just been crossed to live on-air on Fox Footy, show us your on-air personality and why you’d be perfect for the rol</w:delText>
              </w:r>
              <w:r w:rsidRPr="000329A9" w:rsidDel="0053117E">
                <w:rPr>
                  <w:rFonts w:ascii="Arial" w:hAnsi="Arial" w:cs="Arial"/>
                  <w:sz w:val="18"/>
                  <w:szCs w:val="18"/>
                </w:rPr>
                <w:delText>e’.</w:delText>
              </w:r>
            </w:del>
            <w:ins w:id="8" w:author="Taylor York" w:date="2024-11-14T16:27:00Z" w16du:dateUtc="2024-11-14T05:27:00Z">
              <w:r w:rsidR="0053117E">
                <w:rPr>
                  <w:rFonts w:ascii="Arial" w:hAnsi="Arial" w:cs="Arial"/>
                  <w:i/>
                  <w:iCs/>
                  <w:sz w:val="18"/>
                  <w:szCs w:val="18"/>
                </w:rPr>
                <w:t>Show us your on-air style, personality and passion for AFL. Imagine you are liv</w:t>
              </w:r>
            </w:ins>
            <w:ins w:id="9" w:author="Taylor York" w:date="2024-11-14T16:28:00Z" w16du:dateUtc="2024-11-14T05:28:00Z">
              <w:r w:rsidR="0053117E">
                <w:rPr>
                  <w:rFonts w:ascii="Arial" w:hAnsi="Arial" w:cs="Arial"/>
                  <w:i/>
                  <w:iCs/>
                  <w:sz w:val="18"/>
                  <w:szCs w:val="18"/>
                </w:rPr>
                <w:t>e on camera during a Fox Footy broadcast and submit a 15 to 30 second video. We’re not looking for anything specific so just showcase your dream position which might be as a commentator, boundary rider, host, interviewer, expert analyst or something else entirely. Choose a role and get as creative as you like!’</w:t>
              </w:r>
            </w:ins>
            <w:r w:rsidRPr="000329A9">
              <w:rPr>
                <w:rFonts w:ascii="Arial" w:hAnsi="Arial" w:cs="Arial"/>
                <w:sz w:val="18"/>
                <w:szCs w:val="18"/>
              </w:rPr>
              <w:t xml:space="preserve"> Feel free to use props, dress-up etc; and </w:t>
            </w:r>
          </w:p>
          <w:p w14:paraId="05EF5829" w14:textId="1450C06F" w:rsidR="00F25CCE" w:rsidRPr="000329A9" w:rsidRDefault="000329A9" w:rsidP="00F25CCE">
            <w:pPr>
              <w:pStyle w:val="ListParagraph"/>
              <w:numPr>
                <w:ilvl w:val="2"/>
                <w:numId w:val="35"/>
              </w:numPr>
              <w:tabs>
                <w:tab w:val="clear" w:pos="2700"/>
              </w:tabs>
              <w:ind w:left="993" w:hanging="567"/>
              <w:jc w:val="both"/>
              <w:rPr>
                <w:rFonts w:ascii="Arial" w:hAnsi="Arial" w:cs="Arial"/>
                <w:sz w:val="18"/>
                <w:szCs w:val="18"/>
              </w:rPr>
            </w:pPr>
            <w:r w:rsidRPr="000329A9">
              <w:rPr>
                <w:rFonts w:ascii="Arial" w:hAnsi="Arial" w:cs="Arial"/>
                <w:sz w:val="18"/>
                <w:szCs w:val="18"/>
              </w:rPr>
              <w:t>submit the fully completed online form during the Promotional Period</w:t>
            </w:r>
            <w:r>
              <w:rPr>
                <w:rFonts w:ascii="Arial" w:hAnsi="Arial" w:cs="Arial"/>
                <w:sz w:val="18"/>
                <w:szCs w:val="18"/>
              </w:rPr>
              <w:t xml:space="preserve"> (“</w:t>
            </w:r>
            <w:r w:rsidRPr="000329A9">
              <w:rPr>
                <w:rFonts w:ascii="Arial" w:hAnsi="Arial" w:cs="Arial"/>
                <w:b/>
                <w:bCs/>
                <w:sz w:val="18"/>
                <w:szCs w:val="18"/>
              </w:rPr>
              <w:t>Entry</w:t>
            </w:r>
            <w:r>
              <w:rPr>
                <w:rFonts w:ascii="Arial" w:hAnsi="Arial" w:cs="Arial"/>
                <w:sz w:val="18"/>
                <w:szCs w:val="18"/>
              </w:rPr>
              <w:t>”)</w:t>
            </w:r>
            <w:r w:rsidRPr="000329A9">
              <w:rPr>
                <w:rFonts w:ascii="Arial" w:hAnsi="Arial" w:cs="Arial"/>
                <w:sz w:val="18"/>
                <w:szCs w:val="18"/>
              </w:rPr>
              <w:t xml:space="preserve">.   </w:t>
            </w:r>
          </w:p>
        </w:tc>
      </w:tr>
      <w:tr w:rsidR="005E0723" w:rsidRPr="00730523" w14:paraId="4E840487" w14:textId="77777777" w:rsidTr="005E0723">
        <w:tc>
          <w:tcPr>
            <w:tcW w:w="1986" w:type="dxa"/>
          </w:tcPr>
          <w:p w14:paraId="42F2F228" w14:textId="77777777" w:rsidR="005E0723" w:rsidRPr="00730523" w:rsidRDefault="005E0723" w:rsidP="005E0723">
            <w:pPr>
              <w:rPr>
                <w:rFonts w:ascii="Arial" w:hAnsi="Arial" w:cs="Arial"/>
                <w:b/>
                <w:sz w:val="18"/>
                <w:szCs w:val="18"/>
              </w:rPr>
            </w:pPr>
            <w:r w:rsidRPr="00730523">
              <w:rPr>
                <w:rFonts w:ascii="Arial" w:hAnsi="Arial" w:cs="Arial"/>
                <w:b/>
                <w:sz w:val="18"/>
                <w:szCs w:val="18"/>
              </w:rPr>
              <w:t xml:space="preserve">Maximum Number of Entries </w:t>
            </w:r>
          </w:p>
        </w:tc>
        <w:tc>
          <w:tcPr>
            <w:tcW w:w="7796" w:type="dxa"/>
          </w:tcPr>
          <w:p w14:paraId="00120630" w14:textId="437876FD" w:rsidR="005E0723" w:rsidRPr="00730523" w:rsidRDefault="00B20CA5" w:rsidP="00B20CA5">
            <w:pPr>
              <w:rPr>
                <w:rFonts w:ascii="Arial" w:hAnsi="Arial" w:cs="Arial"/>
                <w:sz w:val="18"/>
                <w:szCs w:val="18"/>
              </w:rPr>
            </w:pPr>
            <w:r w:rsidRPr="00730523">
              <w:rPr>
                <w:rFonts w:ascii="Arial" w:hAnsi="Arial" w:cs="Arial"/>
                <w:sz w:val="18"/>
                <w:szCs w:val="18"/>
              </w:rPr>
              <w:t>Entry to the Promotion is limited to one (1) entry per entrant over the entire Promotion Period</w:t>
            </w:r>
          </w:p>
        </w:tc>
      </w:tr>
      <w:tr w:rsidR="005E0723" w:rsidRPr="00730523" w14:paraId="35B9C85E" w14:textId="77777777" w:rsidTr="005E0723">
        <w:tc>
          <w:tcPr>
            <w:tcW w:w="1986" w:type="dxa"/>
          </w:tcPr>
          <w:p w14:paraId="70C00B40" w14:textId="77777777" w:rsidR="005E0723" w:rsidRPr="00730523" w:rsidRDefault="005E0723" w:rsidP="005E0723">
            <w:pPr>
              <w:rPr>
                <w:rFonts w:ascii="Arial" w:hAnsi="Arial" w:cs="Arial"/>
                <w:b/>
                <w:sz w:val="18"/>
                <w:szCs w:val="18"/>
              </w:rPr>
            </w:pPr>
            <w:r w:rsidRPr="00730523">
              <w:rPr>
                <w:rFonts w:ascii="Arial" w:hAnsi="Arial" w:cs="Arial"/>
                <w:b/>
                <w:sz w:val="18"/>
                <w:szCs w:val="18"/>
              </w:rPr>
              <w:t>Website</w:t>
            </w:r>
          </w:p>
        </w:tc>
        <w:tc>
          <w:tcPr>
            <w:tcW w:w="7796" w:type="dxa"/>
          </w:tcPr>
          <w:p w14:paraId="5165494C" w14:textId="4588A4BC" w:rsidR="005E0723" w:rsidRPr="00730523" w:rsidRDefault="000329A9" w:rsidP="005E0723">
            <w:pPr>
              <w:rPr>
                <w:rFonts w:ascii="Arial" w:hAnsi="Arial" w:cs="Arial"/>
                <w:sz w:val="18"/>
                <w:szCs w:val="18"/>
              </w:rPr>
            </w:pPr>
            <w:hyperlink r:id="rId13" w:history="1">
              <w:r w:rsidRPr="00D83B27">
                <w:rPr>
                  <w:rStyle w:val="Hyperlink"/>
                  <w:rFonts w:ascii="Arial" w:hAnsi="Arial" w:cs="Arial"/>
                  <w:sz w:val="18"/>
                  <w:szCs w:val="18"/>
                </w:rPr>
                <w:t>https://TheKayoCallUp.Kayo.com.au/</w:t>
              </w:r>
            </w:hyperlink>
            <w:r>
              <w:rPr>
                <w:rFonts w:ascii="Arial" w:hAnsi="Arial" w:cs="Arial"/>
                <w:sz w:val="18"/>
                <w:szCs w:val="18"/>
              </w:rPr>
              <w:t xml:space="preserve"> </w:t>
            </w:r>
          </w:p>
        </w:tc>
      </w:tr>
      <w:tr w:rsidR="005E0723" w:rsidRPr="00730523" w14:paraId="15BAC9BD" w14:textId="77777777" w:rsidTr="005E0723">
        <w:tc>
          <w:tcPr>
            <w:tcW w:w="1986" w:type="dxa"/>
          </w:tcPr>
          <w:p w14:paraId="33489D3C" w14:textId="77777777" w:rsidR="005E0723" w:rsidRPr="00730523" w:rsidRDefault="005E0723" w:rsidP="005E0723">
            <w:pPr>
              <w:rPr>
                <w:rFonts w:ascii="Arial" w:hAnsi="Arial" w:cs="Arial"/>
                <w:b/>
                <w:sz w:val="18"/>
                <w:szCs w:val="18"/>
              </w:rPr>
            </w:pPr>
            <w:r w:rsidRPr="00730523">
              <w:rPr>
                <w:rFonts w:ascii="Arial" w:hAnsi="Arial" w:cs="Arial"/>
                <w:b/>
                <w:sz w:val="18"/>
                <w:szCs w:val="18"/>
              </w:rPr>
              <w:t xml:space="preserve">Judging </w:t>
            </w:r>
          </w:p>
        </w:tc>
        <w:tc>
          <w:tcPr>
            <w:tcW w:w="7796" w:type="dxa"/>
          </w:tcPr>
          <w:p w14:paraId="44689DD4" w14:textId="73AC675C" w:rsidR="00510C25" w:rsidRDefault="005E0723" w:rsidP="00510C25">
            <w:pPr>
              <w:numPr>
                <w:ilvl w:val="0"/>
                <w:numId w:val="35"/>
              </w:numPr>
              <w:tabs>
                <w:tab w:val="clear" w:pos="720"/>
                <w:tab w:val="num" w:pos="0"/>
              </w:tabs>
              <w:ind w:left="0"/>
              <w:jc w:val="both"/>
              <w:rPr>
                <w:rFonts w:cs="Arial"/>
              </w:rPr>
            </w:pPr>
            <w:r w:rsidRPr="00730523">
              <w:rPr>
                <w:rFonts w:ascii="Arial" w:hAnsi="Arial" w:cs="Arial"/>
                <w:sz w:val="18"/>
                <w:szCs w:val="18"/>
              </w:rPr>
              <w:t xml:space="preserve">All valid entries will be </w:t>
            </w:r>
            <w:r w:rsidRPr="00510C25">
              <w:rPr>
                <w:rFonts w:ascii="Arial" w:hAnsi="Arial" w:cs="Arial"/>
                <w:sz w:val="18"/>
                <w:szCs w:val="18"/>
              </w:rPr>
              <w:t xml:space="preserve">individually judged by representatives of the Promoter (in the Promoter’s sole and absolute discretion) </w:t>
            </w:r>
            <w:r w:rsidR="00510C25" w:rsidRPr="00510C25">
              <w:rPr>
                <w:rFonts w:ascii="Arial" w:hAnsi="Arial" w:cs="Arial"/>
                <w:sz w:val="18"/>
                <w:szCs w:val="18"/>
              </w:rPr>
              <w:t>at 5 Thomas Holt Drive, North Ryde NSW 2113 from 11 December 2024 to 20 January 2025. The best ten (10) entries will be deemed finalists. Finalists will be contacted to participate in an interview</w:t>
            </w:r>
            <w:r w:rsidR="004E608B">
              <w:rPr>
                <w:rFonts w:ascii="Arial" w:hAnsi="Arial" w:cs="Arial"/>
                <w:sz w:val="18"/>
                <w:szCs w:val="18"/>
              </w:rPr>
              <w:t xml:space="preserve"> on a date and time to be mutually agreed between the Promoter and the finalist (however in the event the parties cannot agree on a date and time, the Promoter reserves the right to determine this in its absolute discretion)</w:t>
            </w:r>
            <w:r w:rsidR="00510C25" w:rsidRPr="00510C25">
              <w:rPr>
                <w:rFonts w:ascii="Arial" w:hAnsi="Arial" w:cs="Arial"/>
                <w:sz w:val="18"/>
                <w:szCs w:val="18"/>
              </w:rPr>
              <w:t xml:space="preserve">. After </w:t>
            </w:r>
            <w:proofErr w:type="gramStart"/>
            <w:r w:rsidR="00510C25" w:rsidRPr="00510C25">
              <w:rPr>
                <w:rFonts w:ascii="Arial" w:hAnsi="Arial" w:cs="Arial"/>
                <w:sz w:val="18"/>
                <w:szCs w:val="18"/>
              </w:rPr>
              <w:t>all</w:t>
            </w:r>
            <w:proofErr w:type="gramEnd"/>
            <w:r w:rsidR="00510C25" w:rsidRPr="00510C25">
              <w:rPr>
                <w:rFonts w:ascii="Arial" w:hAnsi="Arial" w:cs="Arial"/>
                <w:sz w:val="18"/>
                <w:szCs w:val="18"/>
              </w:rPr>
              <w:t xml:space="preserve"> ten (10) finalist interviews, a winner will be selected </w:t>
            </w:r>
            <w:r w:rsidR="004E608B">
              <w:rPr>
                <w:rFonts w:ascii="Arial" w:hAnsi="Arial" w:cs="Arial"/>
                <w:sz w:val="18"/>
                <w:szCs w:val="18"/>
              </w:rPr>
              <w:t xml:space="preserve">on the Determination Date </w:t>
            </w:r>
            <w:r w:rsidR="00510C25" w:rsidRPr="00510C25">
              <w:rPr>
                <w:rFonts w:ascii="Arial" w:hAnsi="Arial" w:cs="Arial"/>
                <w:sz w:val="18"/>
                <w:szCs w:val="18"/>
              </w:rPr>
              <w:t>taking into consideration their initial entry and performance at the interview.</w:t>
            </w:r>
            <w:r w:rsidR="00510C25" w:rsidRPr="00C47378">
              <w:rPr>
                <w:rFonts w:cs="Arial"/>
              </w:rPr>
              <w:t xml:space="preserve"> </w:t>
            </w:r>
          </w:p>
          <w:p w14:paraId="6FC38C05" w14:textId="7C7BAB60" w:rsidR="005E0723" w:rsidRPr="00730523" w:rsidRDefault="005E0723" w:rsidP="005E0723">
            <w:pPr>
              <w:rPr>
                <w:rFonts w:ascii="Arial" w:hAnsi="Arial" w:cs="Arial"/>
                <w:sz w:val="18"/>
                <w:szCs w:val="18"/>
              </w:rPr>
            </w:pPr>
          </w:p>
          <w:p w14:paraId="300D9FDE" w14:textId="6E5FD4A0" w:rsidR="005E0723" w:rsidRPr="00730523" w:rsidRDefault="005E0723" w:rsidP="005E0723">
            <w:pPr>
              <w:rPr>
                <w:rFonts w:ascii="Arial" w:hAnsi="Arial" w:cs="Arial"/>
                <w:sz w:val="18"/>
                <w:szCs w:val="18"/>
              </w:rPr>
            </w:pPr>
            <w:r w:rsidRPr="00730523">
              <w:rPr>
                <w:rFonts w:ascii="Arial" w:hAnsi="Arial" w:cs="Arial"/>
                <w:sz w:val="18"/>
                <w:szCs w:val="18"/>
              </w:rPr>
              <w:t>All valid entries will be judged based on the Judging Criteria.</w:t>
            </w:r>
            <w:r w:rsidR="004E608B">
              <w:rPr>
                <w:rFonts w:ascii="Arial" w:hAnsi="Arial" w:cs="Arial"/>
                <w:sz w:val="18"/>
                <w:szCs w:val="18"/>
              </w:rPr>
              <w:t xml:space="preserve"> The Promoter reserves the right to select reserve finalists and record them in order of merit in case the original winner does not accept the prize by the date specified by the Promoter. </w:t>
            </w:r>
          </w:p>
        </w:tc>
      </w:tr>
      <w:tr w:rsidR="005E0723" w:rsidRPr="00730523" w14:paraId="124E8842" w14:textId="77777777" w:rsidTr="005E0723">
        <w:tc>
          <w:tcPr>
            <w:tcW w:w="1986" w:type="dxa"/>
          </w:tcPr>
          <w:p w14:paraId="39DA1314" w14:textId="77777777" w:rsidR="005E0723" w:rsidRPr="00730523" w:rsidRDefault="005E0723" w:rsidP="005E0723">
            <w:pPr>
              <w:rPr>
                <w:rFonts w:ascii="Arial" w:hAnsi="Arial" w:cs="Arial"/>
                <w:b/>
                <w:sz w:val="18"/>
                <w:szCs w:val="18"/>
              </w:rPr>
            </w:pPr>
            <w:r w:rsidRPr="00730523">
              <w:rPr>
                <w:rFonts w:ascii="Arial" w:hAnsi="Arial" w:cs="Arial"/>
                <w:b/>
                <w:sz w:val="18"/>
                <w:szCs w:val="18"/>
              </w:rPr>
              <w:t xml:space="preserve">Judging Criteria </w:t>
            </w:r>
          </w:p>
        </w:tc>
        <w:tc>
          <w:tcPr>
            <w:tcW w:w="7796" w:type="dxa"/>
          </w:tcPr>
          <w:p w14:paraId="7F9500D9" w14:textId="1F4FF74E" w:rsidR="005E0723" w:rsidRPr="00730523" w:rsidRDefault="00510C25" w:rsidP="005E0723">
            <w:pPr>
              <w:rPr>
                <w:rFonts w:ascii="Arial" w:hAnsi="Arial" w:cs="Arial"/>
                <w:sz w:val="18"/>
                <w:szCs w:val="18"/>
              </w:rPr>
            </w:pPr>
            <w:r w:rsidRPr="00510C25">
              <w:rPr>
                <w:rFonts w:ascii="Arial" w:hAnsi="Arial" w:cs="Arial"/>
                <w:sz w:val="18"/>
                <w:szCs w:val="18"/>
              </w:rPr>
              <w:t xml:space="preserve">Each entry will be individually judged based on creative and punctuality merit and impact of the answer and video provided to the </w:t>
            </w:r>
            <w:r>
              <w:rPr>
                <w:rFonts w:ascii="Arial" w:hAnsi="Arial" w:cs="Arial"/>
                <w:sz w:val="18"/>
                <w:szCs w:val="18"/>
              </w:rPr>
              <w:t>Entry</w:t>
            </w:r>
            <w:r w:rsidRPr="00510C25">
              <w:rPr>
                <w:rFonts w:ascii="Arial" w:hAnsi="Arial" w:cs="Arial"/>
                <w:sz w:val="18"/>
                <w:szCs w:val="18"/>
              </w:rPr>
              <w:t xml:space="preserve"> question.</w:t>
            </w:r>
          </w:p>
        </w:tc>
      </w:tr>
      <w:tr w:rsidR="005E0723" w:rsidRPr="00730523" w14:paraId="066E2948" w14:textId="77777777" w:rsidTr="005E0723">
        <w:tc>
          <w:tcPr>
            <w:tcW w:w="1986" w:type="dxa"/>
          </w:tcPr>
          <w:p w14:paraId="69CE1687" w14:textId="77777777" w:rsidR="005E0723" w:rsidRPr="00730523" w:rsidRDefault="005E0723" w:rsidP="005E0723">
            <w:pPr>
              <w:rPr>
                <w:rFonts w:ascii="Arial" w:hAnsi="Arial" w:cs="Arial"/>
                <w:b/>
                <w:sz w:val="18"/>
                <w:szCs w:val="18"/>
              </w:rPr>
            </w:pPr>
            <w:r w:rsidRPr="00730523">
              <w:rPr>
                <w:rFonts w:ascii="Arial" w:hAnsi="Arial" w:cs="Arial"/>
                <w:b/>
                <w:sz w:val="18"/>
                <w:szCs w:val="18"/>
              </w:rPr>
              <w:t>Number of Winners</w:t>
            </w:r>
          </w:p>
        </w:tc>
        <w:tc>
          <w:tcPr>
            <w:tcW w:w="7796" w:type="dxa"/>
          </w:tcPr>
          <w:p w14:paraId="22432EFB" w14:textId="2E70BC59" w:rsidR="005E0723" w:rsidRPr="00730523" w:rsidRDefault="000329A9" w:rsidP="005E0723">
            <w:pPr>
              <w:rPr>
                <w:rFonts w:ascii="Arial" w:hAnsi="Arial" w:cs="Arial"/>
                <w:sz w:val="18"/>
                <w:szCs w:val="18"/>
              </w:rPr>
            </w:pPr>
            <w:r>
              <w:rPr>
                <w:rFonts w:ascii="Arial" w:hAnsi="Arial" w:cs="Arial"/>
                <w:sz w:val="18"/>
                <w:szCs w:val="18"/>
              </w:rPr>
              <w:t>1</w:t>
            </w:r>
          </w:p>
        </w:tc>
      </w:tr>
      <w:tr w:rsidR="005E0723" w:rsidRPr="00730523" w14:paraId="6D10CD9C" w14:textId="77777777" w:rsidTr="005E0723">
        <w:tc>
          <w:tcPr>
            <w:tcW w:w="1986" w:type="dxa"/>
          </w:tcPr>
          <w:p w14:paraId="35778576" w14:textId="7965E335" w:rsidR="005E0723" w:rsidRPr="00730523" w:rsidRDefault="005E0723" w:rsidP="005E0723">
            <w:pPr>
              <w:rPr>
                <w:rFonts w:ascii="Arial" w:hAnsi="Arial" w:cs="Arial"/>
                <w:b/>
                <w:sz w:val="18"/>
                <w:szCs w:val="18"/>
              </w:rPr>
            </w:pPr>
            <w:r w:rsidRPr="00730523">
              <w:rPr>
                <w:rFonts w:ascii="Arial" w:hAnsi="Arial" w:cs="Arial"/>
                <w:b/>
                <w:sz w:val="18"/>
                <w:szCs w:val="18"/>
              </w:rPr>
              <w:t xml:space="preserve">Publication </w:t>
            </w:r>
          </w:p>
        </w:tc>
        <w:tc>
          <w:tcPr>
            <w:tcW w:w="7796" w:type="dxa"/>
          </w:tcPr>
          <w:p w14:paraId="4547C301" w14:textId="0FE4E11D" w:rsidR="005E0723" w:rsidRPr="00730523" w:rsidRDefault="00443D30" w:rsidP="00DA1F55">
            <w:pPr>
              <w:jc w:val="both"/>
              <w:rPr>
                <w:rFonts w:ascii="Arial" w:hAnsi="Arial" w:cs="Arial"/>
                <w:sz w:val="18"/>
                <w:szCs w:val="18"/>
              </w:rPr>
            </w:pPr>
            <w:r w:rsidRPr="00730523">
              <w:rPr>
                <w:rFonts w:ascii="Arial" w:hAnsi="Arial" w:cs="Arial"/>
                <w:sz w:val="18"/>
                <w:szCs w:val="18"/>
              </w:rPr>
              <w:t xml:space="preserve">The winner </w:t>
            </w:r>
            <w:r w:rsidR="004E608B">
              <w:rPr>
                <w:rFonts w:ascii="Arial" w:hAnsi="Arial" w:cs="Arial"/>
                <w:sz w:val="18"/>
                <w:szCs w:val="18"/>
              </w:rPr>
              <w:t>may</w:t>
            </w:r>
            <w:r w:rsidR="004E608B" w:rsidRPr="00730523">
              <w:rPr>
                <w:rFonts w:ascii="Arial" w:hAnsi="Arial" w:cs="Arial"/>
                <w:sz w:val="18"/>
                <w:szCs w:val="18"/>
              </w:rPr>
              <w:t xml:space="preserve"> </w:t>
            </w:r>
            <w:r w:rsidRPr="00730523">
              <w:rPr>
                <w:rFonts w:ascii="Arial" w:hAnsi="Arial" w:cs="Arial"/>
                <w:sz w:val="18"/>
                <w:szCs w:val="18"/>
              </w:rPr>
              <w:t>have their details</w:t>
            </w:r>
            <w:r w:rsidR="00510C25">
              <w:rPr>
                <w:rFonts w:ascii="Arial" w:hAnsi="Arial" w:cs="Arial"/>
                <w:sz w:val="18"/>
                <w:szCs w:val="18"/>
              </w:rPr>
              <w:t xml:space="preserve"> </w:t>
            </w:r>
            <w:r w:rsidRPr="00730523">
              <w:rPr>
                <w:rFonts w:ascii="Arial" w:hAnsi="Arial" w:cs="Arial"/>
                <w:sz w:val="18"/>
                <w:szCs w:val="18"/>
              </w:rPr>
              <w:t xml:space="preserve">published </w:t>
            </w:r>
            <w:r w:rsidR="00510C25" w:rsidRPr="00510C25">
              <w:rPr>
                <w:rFonts w:ascii="Arial" w:hAnsi="Arial" w:cs="Arial"/>
                <w:sz w:val="18"/>
                <w:szCs w:val="18"/>
              </w:rPr>
              <w:t>on Australian news publications selected by the Promoter (including but not limited to News.com.au, Fox Sports, The Daily Telegraph, 2GB Radio, etc) and shared in promotional materials across Kayo, Fox Sports and Foxtel’s social channels (FB, IG, Tik Tok, X) – as well as via TV</w:t>
            </w:r>
            <w:ins w:id="10" w:author="Taylor York" w:date="2024-11-14T16:29:00Z" w16du:dateUtc="2024-11-14T05:29:00Z">
              <w:r w:rsidR="00154FB7">
                <w:rPr>
                  <w:rFonts w:ascii="Arial" w:hAnsi="Arial" w:cs="Arial"/>
                  <w:sz w:val="18"/>
                  <w:szCs w:val="18"/>
                </w:rPr>
                <w:t xml:space="preserve"> and outdoor</w:t>
              </w:r>
            </w:ins>
            <w:r w:rsidR="00510C25" w:rsidRPr="00510C25">
              <w:rPr>
                <w:rFonts w:ascii="Arial" w:hAnsi="Arial" w:cs="Arial"/>
                <w:sz w:val="18"/>
                <w:szCs w:val="18"/>
              </w:rPr>
              <w:t xml:space="preserve"> advertisements on Kayo, Fox Sports and Foxtel from 24 February 2025 , as determined by the Promoter</w:t>
            </w:r>
            <w:r w:rsidR="00510C25">
              <w:rPr>
                <w:rFonts w:ascii="Arial" w:hAnsi="Arial" w:cs="Arial"/>
                <w:sz w:val="18"/>
                <w:szCs w:val="18"/>
              </w:rPr>
              <w:t>.</w:t>
            </w:r>
          </w:p>
        </w:tc>
      </w:tr>
      <w:tr w:rsidR="005E0723" w:rsidRPr="00730523" w14:paraId="733AC61B" w14:textId="77777777" w:rsidTr="00B20CA5">
        <w:trPr>
          <w:trHeight w:val="890"/>
        </w:trPr>
        <w:tc>
          <w:tcPr>
            <w:tcW w:w="1986" w:type="dxa"/>
          </w:tcPr>
          <w:p w14:paraId="4B325751" w14:textId="77777777" w:rsidR="005E0723" w:rsidRPr="00730523" w:rsidRDefault="005E0723" w:rsidP="005E0723">
            <w:pPr>
              <w:rPr>
                <w:rFonts w:ascii="Arial" w:hAnsi="Arial" w:cs="Arial"/>
                <w:b/>
                <w:sz w:val="18"/>
                <w:szCs w:val="18"/>
              </w:rPr>
            </w:pPr>
            <w:r w:rsidRPr="00730523">
              <w:rPr>
                <w:rFonts w:ascii="Arial" w:hAnsi="Arial" w:cs="Arial"/>
                <w:b/>
                <w:sz w:val="18"/>
                <w:szCs w:val="18"/>
              </w:rPr>
              <w:t xml:space="preserve">Prize </w:t>
            </w:r>
          </w:p>
        </w:tc>
        <w:tc>
          <w:tcPr>
            <w:tcW w:w="7796" w:type="dxa"/>
          </w:tcPr>
          <w:p w14:paraId="3710ABFA" w14:textId="62147298" w:rsidR="00613F8D" w:rsidRDefault="00613F8D" w:rsidP="00991DE0">
            <w:pPr>
              <w:numPr>
                <w:ilvl w:val="0"/>
                <w:numId w:val="35"/>
              </w:numPr>
              <w:tabs>
                <w:tab w:val="clear" w:pos="720"/>
                <w:tab w:val="num" w:pos="-720"/>
              </w:tabs>
              <w:ind w:left="0"/>
              <w:jc w:val="both"/>
              <w:rPr>
                <w:rFonts w:ascii="Arial" w:hAnsi="Arial" w:cs="Arial"/>
                <w:sz w:val="18"/>
                <w:szCs w:val="18"/>
              </w:rPr>
            </w:pPr>
            <w:r w:rsidRPr="00613F8D">
              <w:rPr>
                <w:rFonts w:ascii="Arial" w:hAnsi="Arial" w:cs="Arial"/>
                <w:sz w:val="18"/>
                <w:szCs w:val="18"/>
              </w:rPr>
              <w:t>The best valid entry, as determined by the judges, will win the prize</w:t>
            </w:r>
            <w:r w:rsidR="004E608B">
              <w:rPr>
                <w:rFonts w:ascii="Arial" w:hAnsi="Arial" w:cs="Arial"/>
                <w:sz w:val="18"/>
                <w:szCs w:val="18"/>
              </w:rPr>
              <w:t xml:space="preserve"> of an opportunity to undertake the following</w:t>
            </w:r>
            <w:r>
              <w:rPr>
                <w:rFonts w:ascii="Arial" w:hAnsi="Arial" w:cs="Arial"/>
                <w:sz w:val="18"/>
                <w:szCs w:val="18"/>
              </w:rPr>
              <w:t>:</w:t>
            </w:r>
          </w:p>
          <w:p w14:paraId="638FC498" w14:textId="77777777" w:rsidR="00613F8D" w:rsidRPr="00613F8D" w:rsidRDefault="00613F8D" w:rsidP="00991DE0">
            <w:pPr>
              <w:numPr>
                <w:ilvl w:val="0"/>
                <w:numId w:val="35"/>
              </w:numPr>
              <w:tabs>
                <w:tab w:val="clear" w:pos="720"/>
                <w:tab w:val="num" w:pos="-720"/>
              </w:tabs>
              <w:ind w:left="0"/>
              <w:jc w:val="both"/>
              <w:rPr>
                <w:rFonts w:ascii="Arial" w:hAnsi="Arial" w:cs="Arial"/>
                <w:sz w:val="18"/>
                <w:szCs w:val="18"/>
              </w:rPr>
            </w:pPr>
          </w:p>
          <w:p w14:paraId="220CD2BD" w14:textId="77777777" w:rsidR="00613F8D" w:rsidRPr="00613F8D" w:rsidRDefault="00613F8D" w:rsidP="00613F8D">
            <w:pPr>
              <w:pStyle w:val="ListParagraph"/>
              <w:numPr>
                <w:ilvl w:val="0"/>
                <w:numId w:val="21"/>
              </w:numPr>
              <w:rPr>
                <w:rFonts w:ascii="Arial" w:eastAsia="Times New Roman" w:hAnsi="Arial" w:cs="Arial"/>
                <w:sz w:val="18"/>
                <w:szCs w:val="18"/>
              </w:rPr>
            </w:pPr>
            <w:r w:rsidRPr="00613F8D">
              <w:rPr>
                <w:rFonts w:ascii="Arial" w:eastAsia="Times New Roman" w:hAnsi="Arial" w:cs="Arial"/>
                <w:sz w:val="18"/>
                <w:szCs w:val="18"/>
              </w:rPr>
              <w:t xml:space="preserve">On-air football commentating role for Kayo, to last for at least the first eleven (11) rounds of the AFL season as part of the ‘Super Saturday Live’ coverage every </w:t>
            </w:r>
            <w:proofErr w:type="gramStart"/>
            <w:r w:rsidRPr="00613F8D">
              <w:rPr>
                <w:rFonts w:ascii="Arial" w:eastAsia="Times New Roman" w:hAnsi="Arial" w:cs="Arial"/>
                <w:sz w:val="18"/>
                <w:szCs w:val="18"/>
              </w:rPr>
              <w:t>Saturday;</w:t>
            </w:r>
            <w:proofErr w:type="gramEnd"/>
          </w:p>
          <w:p w14:paraId="60FD70CE" w14:textId="77777777" w:rsidR="00613F8D" w:rsidRPr="00613F8D" w:rsidRDefault="00613F8D" w:rsidP="00613F8D">
            <w:pPr>
              <w:pStyle w:val="ListParagraph"/>
              <w:numPr>
                <w:ilvl w:val="0"/>
                <w:numId w:val="21"/>
              </w:numPr>
              <w:rPr>
                <w:rFonts w:ascii="Arial" w:eastAsia="Times New Roman" w:hAnsi="Arial" w:cs="Arial"/>
                <w:sz w:val="18"/>
                <w:szCs w:val="18"/>
              </w:rPr>
            </w:pPr>
            <w:r w:rsidRPr="00613F8D">
              <w:rPr>
                <w:rFonts w:ascii="Arial" w:eastAsia="Times New Roman" w:hAnsi="Arial" w:cs="Arial"/>
                <w:sz w:val="18"/>
                <w:szCs w:val="18"/>
              </w:rPr>
              <w:t xml:space="preserve">Minimum of $8,000 in fee for the on-air role ($85 per hour for eight (8) hours every Saturday over eleven (11) weeks), with full remuneration details to be agreed between the winner and the </w:t>
            </w:r>
            <w:proofErr w:type="gramStart"/>
            <w:r w:rsidRPr="00613F8D">
              <w:rPr>
                <w:rFonts w:ascii="Arial" w:eastAsia="Times New Roman" w:hAnsi="Arial" w:cs="Arial"/>
                <w:sz w:val="18"/>
                <w:szCs w:val="18"/>
              </w:rPr>
              <w:t>Promoter;</w:t>
            </w:r>
            <w:proofErr w:type="gramEnd"/>
          </w:p>
          <w:p w14:paraId="75DD67FF" w14:textId="77777777" w:rsidR="00613F8D" w:rsidRPr="00613F8D" w:rsidRDefault="00613F8D" w:rsidP="00613F8D">
            <w:pPr>
              <w:pStyle w:val="ListParagraph"/>
              <w:numPr>
                <w:ilvl w:val="0"/>
                <w:numId w:val="21"/>
              </w:numPr>
              <w:rPr>
                <w:rFonts w:ascii="Arial" w:eastAsia="Times New Roman" w:hAnsi="Arial" w:cs="Arial"/>
                <w:sz w:val="18"/>
                <w:szCs w:val="18"/>
              </w:rPr>
            </w:pPr>
            <w:r w:rsidRPr="00613F8D">
              <w:rPr>
                <w:rFonts w:ascii="Arial" w:eastAsia="Times New Roman" w:hAnsi="Arial" w:cs="Arial"/>
                <w:sz w:val="18"/>
                <w:szCs w:val="18"/>
              </w:rPr>
              <w:t xml:space="preserve">Mentorship from Fox Footy experts and </w:t>
            </w:r>
            <w:proofErr w:type="gramStart"/>
            <w:r w:rsidRPr="00613F8D">
              <w:rPr>
                <w:rFonts w:ascii="Arial" w:eastAsia="Times New Roman" w:hAnsi="Arial" w:cs="Arial"/>
                <w:sz w:val="18"/>
                <w:szCs w:val="18"/>
              </w:rPr>
              <w:t>producers;</w:t>
            </w:r>
            <w:proofErr w:type="gramEnd"/>
          </w:p>
          <w:p w14:paraId="49EBA7AF" w14:textId="77777777" w:rsidR="00613F8D" w:rsidRPr="00613F8D" w:rsidRDefault="00613F8D" w:rsidP="00613F8D">
            <w:pPr>
              <w:pStyle w:val="ListParagraph"/>
              <w:numPr>
                <w:ilvl w:val="0"/>
                <w:numId w:val="21"/>
              </w:numPr>
              <w:rPr>
                <w:rFonts w:ascii="Arial" w:eastAsia="Times New Roman" w:hAnsi="Arial" w:cs="Arial"/>
                <w:sz w:val="18"/>
                <w:szCs w:val="18"/>
              </w:rPr>
            </w:pPr>
            <w:r w:rsidRPr="00613F8D">
              <w:rPr>
                <w:rFonts w:ascii="Arial" w:eastAsia="Times New Roman" w:hAnsi="Arial" w:cs="Arial"/>
                <w:sz w:val="18"/>
                <w:szCs w:val="18"/>
              </w:rPr>
              <w:t>Wardrobe expenses for new wardrobe for on-air commentator; and</w:t>
            </w:r>
          </w:p>
          <w:p w14:paraId="3686FA3D" w14:textId="158E00D3" w:rsidR="005E0723" w:rsidRPr="00613F8D" w:rsidRDefault="00613F8D" w:rsidP="005E0723">
            <w:pPr>
              <w:pStyle w:val="ListParagraph"/>
              <w:numPr>
                <w:ilvl w:val="0"/>
                <w:numId w:val="21"/>
              </w:numPr>
              <w:rPr>
                <w:rFonts w:ascii="Arial" w:eastAsia="Times New Roman" w:hAnsi="Arial" w:cs="Arial"/>
                <w:sz w:val="18"/>
                <w:szCs w:val="18"/>
              </w:rPr>
            </w:pPr>
            <w:r w:rsidRPr="00613F8D">
              <w:rPr>
                <w:rFonts w:ascii="Arial" w:eastAsia="Times New Roman" w:hAnsi="Arial" w:cs="Arial"/>
                <w:sz w:val="18"/>
                <w:szCs w:val="18"/>
              </w:rPr>
              <w:t xml:space="preserve">All travel expenses covered </w:t>
            </w:r>
          </w:p>
        </w:tc>
      </w:tr>
      <w:tr w:rsidR="005E0723" w:rsidRPr="00730523" w14:paraId="661FCFC4" w14:textId="77777777" w:rsidTr="005E0723">
        <w:tc>
          <w:tcPr>
            <w:tcW w:w="1986" w:type="dxa"/>
          </w:tcPr>
          <w:p w14:paraId="50AA995E" w14:textId="77777777" w:rsidR="005E0723" w:rsidRPr="00730523" w:rsidRDefault="005E0723" w:rsidP="005E0723">
            <w:pPr>
              <w:rPr>
                <w:rFonts w:ascii="Arial" w:hAnsi="Arial" w:cs="Arial"/>
                <w:b/>
                <w:sz w:val="18"/>
                <w:szCs w:val="18"/>
              </w:rPr>
            </w:pPr>
            <w:r w:rsidRPr="00730523">
              <w:rPr>
                <w:rFonts w:ascii="Arial" w:hAnsi="Arial" w:cs="Arial"/>
                <w:b/>
                <w:sz w:val="18"/>
                <w:szCs w:val="18"/>
              </w:rPr>
              <w:lastRenderedPageBreak/>
              <w:t xml:space="preserve">Relevant Parties </w:t>
            </w:r>
          </w:p>
        </w:tc>
        <w:tc>
          <w:tcPr>
            <w:tcW w:w="7796" w:type="dxa"/>
          </w:tcPr>
          <w:p w14:paraId="3BCA976C" w14:textId="0420CA3A" w:rsidR="005E0723" w:rsidRPr="00730523" w:rsidRDefault="005E0723" w:rsidP="005E0723">
            <w:pPr>
              <w:rPr>
                <w:rFonts w:ascii="Arial" w:hAnsi="Arial" w:cs="Arial"/>
                <w:sz w:val="18"/>
                <w:szCs w:val="18"/>
              </w:rPr>
            </w:pPr>
            <w:r w:rsidRPr="00730523">
              <w:rPr>
                <w:rFonts w:ascii="Arial" w:hAnsi="Arial" w:cs="Arial"/>
                <w:sz w:val="18"/>
                <w:szCs w:val="18"/>
              </w:rPr>
              <w:t>The Promoter and the agencies and companies that are associated with the Promoter or the Promotion including the supplier of the Priz</w:t>
            </w:r>
            <w:r w:rsidR="00B20CA5" w:rsidRPr="00730523">
              <w:rPr>
                <w:rFonts w:ascii="Arial" w:hAnsi="Arial" w:cs="Arial"/>
                <w:sz w:val="18"/>
                <w:szCs w:val="18"/>
              </w:rPr>
              <w:t>e.</w:t>
            </w:r>
          </w:p>
        </w:tc>
      </w:tr>
      <w:tr w:rsidR="004C4DCE" w:rsidRPr="00730523" w14:paraId="45D157BC" w14:textId="77777777" w:rsidTr="005E0723">
        <w:tc>
          <w:tcPr>
            <w:tcW w:w="1986" w:type="dxa"/>
          </w:tcPr>
          <w:p w14:paraId="088041CD" w14:textId="5BFB0C5E" w:rsidR="004C4DCE" w:rsidRPr="00730523" w:rsidRDefault="004C4DCE" w:rsidP="005E0723">
            <w:pPr>
              <w:rPr>
                <w:rFonts w:ascii="Arial" w:hAnsi="Arial" w:cs="Arial"/>
                <w:b/>
                <w:sz w:val="18"/>
                <w:szCs w:val="18"/>
              </w:rPr>
            </w:pPr>
            <w:r w:rsidRPr="00730523">
              <w:rPr>
                <w:rFonts w:ascii="Arial" w:hAnsi="Arial" w:cs="Arial"/>
                <w:b/>
                <w:sz w:val="18"/>
                <w:szCs w:val="18"/>
              </w:rPr>
              <w:t>Special Conditions</w:t>
            </w:r>
          </w:p>
        </w:tc>
        <w:tc>
          <w:tcPr>
            <w:tcW w:w="7796" w:type="dxa"/>
          </w:tcPr>
          <w:p w14:paraId="6142A073" w14:textId="77777777" w:rsidR="00906D7D" w:rsidRPr="00906D7D" w:rsidRDefault="00906D7D" w:rsidP="00DA1F55">
            <w:pPr>
              <w:jc w:val="both"/>
              <w:rPr>
                <w:rFonts w:ascii="Arial" w:hAnsi="Arial" w:cs="Arial"/>
                <w:color w:val="000000"/>
                <w:sz w:val="18"/>
                <w:szCs w:val="18"/>
              </w:rPr>
            </w:pPr>
            <w:r w:rsidRPr="00906D7D">
              <w:rPr>
                <w:rFonts w:ascii="Arial" w:hAnsi="Arial" w:cs="Arial"/>
                <w:color w:val="000000"/>
                <w:sz w:val="18"/>
                <w:szCs w:val="18"/>
              </w:rPr>
              <w:t>Acceptance of the prize will be subject to the winner agreeing to sign an employment contract with the Promoter, which will outline all official duties, obligations and responsibilities and remuneration of the winner.</w:t>
            </w:r>
          </w:p>
          <w:p w14:paraId="3B68FD7C" w14:textId="47E61864" w:rsidR="00A3772A" w:rsidRPr="00DA1F55" w:rsidRDefault="00A3772A" w:rsidP="00DA1F55">
            <w:pPr>
              <w:rPr>
                <w:rFonts w:ascii="Arial" w:hAnsi="Arial" w:cs="Arial"/>
                <w:sz w:val="18"/>
                <w:szCs w:val="18"/>
                <w:highlight w:val="yellow"/>
              </w:rPr>
            </w:pPr>
          </w:p>
        </w:tc>
      </w:tr>
      <w:tr w:rsidR="004C4DCE" w:rsidRPr="00730523" w14:paraId="739A4BE0" w14:textId="77777777" w:rsidTr="005E0723">
        <w:tc>
          <w:tcPr>
            <w:tcW w:w="1986" w:type="dxa"/>
          </w:tcPr>
          <w:p w14:paraId="62EC95A0" w14:textId="3E6E0DAE" w:rsidR="004C4DCE" w:rsidRPr="00730523" w:rsidRDefault="00293B78" w:rsidP="005E0723">
            <w:pPr>
              <w:rPr>
                <w:rFonts w:ascii="Arial" w:hAnsi="Arial" w:cs="Arial"/>
                <w:b/>
                <w:sz w:val="18"/>
                <w:szCs w:val="18"/>
              </w:rPr>
            </w:pPr>
            <w:r w:rsidRPr="00730523">
              <w:rPr>
                <w:rFonts w:ascii="Arial" w:hAnsi="Arial" w:cs="Arial"/>
                <w:b/>
                <w:sz w:val="18"/>
                <w:szCs w:val="18"/>
              </w:rPr>
              <w:t xml:space="preserve">Competition </w:t>
            </w:r>
            <w:r w:rsidR="004C4DCE" w:rsidRPr="00730523">
              <w:rPr>
                <w:rFonts w:ascii="Arial" w:hAnsi="Arial" w:cs="Arial"/>
                <w:b/>
                <w:sz w:val="18"/>
                <w:szCs w:val="18"/>
              </w:rPr>
              <w:t>Privacy</w:t>
            </w:r>
            <w:r w:rsidRPr="00730523">
              <w:rPr>
                <w:rFonts w:ascii="Arial" w:hAnsi="Arial" w:cs="Arial"/>
                <w:b/>
                <w:sz w:val="18"/>
                <w:szCs w:val="18"/>
              </w:rPr>
              <w:t xml:space="preserve"> Notice</w:t>
            </w:r>
          </w:p>
        </w:tc>
        <w:tc>
          <w:tcPr>
            <w:tcW w:w="7796" w:type="dxa"/>
          </w:tcPr>
          <w:p w14:paraId="29350F57" w14:textId="61C02FB6" w:rsidR="004470CA" w:rsidRPr="00906D7D" w:rsidRDefault="00906D7D" w:rsidP="004470CA">
            <w:pPr>
              <w:numPr>
                <w:ilvl w:val="0"/>
                <w:numId w:val="35"/>
              </w:numPr>
              <w:tabs>
                <w:tab w:val="clear" w:pos="720"/>
                <w:tab w:val="num" w:pos="0"/>
              </w:tabs>
              <w:ind w:left="0"/>
              <w:jc w:val="both"/>
              <w:rPr>
                <w:rFonts w:ascii="Arial" w:eastAsia="Times New Roman" w:hAnsi="Arial" w:cs="Arial"/>
                <w:sz w:val="18"/>
                <w:szCs w:val="18"/>
              </w:rPr>
            </w:pPr>
            <w:r w:rsidRPr="00906D7D">
              <w:rPr>
                <w:rFonts w:ascii="Arial" w:hAnsi="Arial" w:cs="Arial"/>
                <w:sz w:val="18"/>
                <w:szCs w:val="18"/>
              </w:rPr>
              <w:t>The Promoter collects personal information ("</w:t>
            </w:r>
            <w:r w:rsidRPr="00906D7D">
              <w:rPr>
                <w:rFonts w:ascii="Arial" w:hAnsi="Arial" w:cs="Arial"/>
                <w:b/>
                <w:bCs/>
                <w:sz w:val="18"/>
                <w:szCs w:val="18"/>
              </w:rPr>
              <w:t>PI</w:t>
            </w:r>
            <w:r w:rsidRPr="00906D7D">
              <w:rPr>
                <w:rFonts w:ascii="Arial" w:hAnsi="Arial" w:cs="Arial"/>
                <w:sz w:val="18"/>
                <w:szCs w:val="18"/>
              </w:rPr>
              <w:t xml:space="preserve">") </w:t>
            </w:r>
            <w:proofErr w:type="gramStart"/>
            <w:r w:rsidRPr="00906D7D">
              <w:rPr>
                <w:rFonts w:ascii="Arial" w:hAnsi="Arial" w:cs="Arial"/>
                <w:sz w:val="18"/>
                <w:szCs w:val="18"/>
              </w:rPr>
              <w:t>in order to</w:t>
            </w:r>
            <w:proofErr w:type="gramEnd"/>
            <w:r w:rsidRPr="00906D7D">
              <w:rPr>
                <w:rFonts w:ascii="Arial" w:hAnsi="Arial" w:cs="Arial"/>
                <w:sz w:val="18"/>
                <w:szCs w:val="18"/>
              </w:rPr>
              <w:t xml:space="preserve"> conduct the promotion and may, for this purpose, disclose such PI to third parties, including but not limited to agents, contractors, service providers and prize suppliers. Entry is conditional on providing this PI. The Promoter will also use and handle PI as set out in its Privacy Policy, which can be viewed at </w:t>
            </w:r>
            <w:hyperlink r:id="rId14" w:history="1">
              <w:r w:rsidRPr="00906D7D">
                <w:rPr>
                  <w:rStyle w:val="Hyperlink"/>
                  <w:rFonts w:ascii="Arial" w:hAnsi="Arial" w:cs="Arial"/>
                  <w:sz w:val="18"/>
                  <w:szCs w:val="18"/>
                </w:rPr>
                <w:t>https://help.kayosports.com.au/s/data-collection</w:t>
              </w:r>
            </w:hyperlink>
            <w:r w:rsidRPr="00906D7D">
              <w:rPr>
                <w:rFonts w:ascii="Arial" w:hAnsi="Arial" w:cs="Arial"/>
                <w:sz w:val="18"/>
                <w:szCs w:val="18"/>
              </w:rPr>
              <w:t>. In addition to any use that may be outlined in the Promoter’s Privacy Policy, the Promoter may, for an indefinite period, unless otherwise advised, use the PI for promotional, marketing, publicity, research and profiling purposes, including sending electronic messages or telephoning the entrant. The Privacy Policy also contains information about how entrants may opt out, access, update or correct their PI, how entrants may complain about a breach of the Australian Privacy Principles or any other applicable law and how those complaints will be dealt with. All entries become the property of the Promoter.  Unless otherwise indicated by the Promoter, the Promoter may disclose PI to entities outside of Australia (for a list of the countries, see the Promoter’s Privacy Policy), and cannot guarantee that any overseas recipient will not breach the Australian Privacy Principles.  By entering the promotion, entrants consent to the overseas transfer on these terms as permitted by the Australian Privacy Principles and agree that the Promoter is not liable in this regard.</w:t>
            </w:r>
          </w:p>
        </w:tc>
      </w:tr>
    </w:tbl>
    <w:p w14:paraId="6D72819E" w14:textId="77777777" w:rsidR="00137C45" w:rsidRPr="00730523" w:rsidRDefault="00137C45">
      <w:pPr>
        <w:rPr>
          <w:rFonts w:ascii="Arial" w:hAnsi="Arial" w:cs="Arial"/>
          <w:sz w:val="18"/>
          <w:szCs w:val="18"/>
        </w:rPr>
      </w:pPr>
    </w:p>
    <w:p w14:paraId="20DBA12C" w14:textId="7744660B" w:rsidR="00FF694F" w:rsidRPr="00730523" w:rsidRDefault="00137C45" w:rsidP="008005F9">
      <w:pPr>
        <w:jc w:val="center"/>
        <w:rPr>
          <w:rFonts w:ascii="Arial" w:hAnsi="Arial" w:cs="Arial"/>
          <w:sz w:val="18"/>
          <w:szCs w:val="18"/>
        </w:rPr>
      </w:pPr>
      <w:r w:rsidRPr="00730523">
        <w:rPr>
          <w:rFonts w:ascii="Arial" w:hAnsi="Arial" w:cs="Arial"/>
          <w:sz w:val="18"/>
          <w:szCs w:val="18"/>
        </w:rPr>
        <w:br w:type="page"/>
      </w:r>
      <w:r w:rsidR="00FF694F" w:rsidRPr="00730523">
        <w:rPr>
          <w:rFonts w:ascii="Arial" w:hAnsi="Arial" w:cs="Arial"/>
          <w:b/>
          <w:sz w:val="18"/>
          <w:szCs w:val="18"/>
        </w:rPr>
        <w:lastRenderedPageBreak/>
        <w:t>TERMS AND CONDITIONS</w:t>
      </w:r>
    </w:p>
    <w:p w14:paraId="24C2E9F4" w14:textId="77777777" w:rsidR="00FF694F" w:rsidRPr="00730523" w:rsidRDefault="00FF694F" w:rsidP="00836012">
      <w:pPr>
        <w:spacing w:line="240" w:lineRule="auto"/>
        <w:rPr>
          <w:rFonts w:ascii="Arial" w:hAnsi="Arial" w:cs="Arial"/>
          <w:sz w:val="18"/>
          <w:szCs w:val="18"/>
        </w:rPr>
      </w:pPr>
    </w:p>
    <w:p w14:paraId="64960EBA" w14:textId="77777777" w:rsidR="00FF694F" w:rsidRPr="00730523" w:rsidRDefault="00FF694F" w:rsidP="00836012">
      <w:pPr>
        <w:spacing w:line="240" w:lineRule="auto"/>
        <w:rPr>
          <w:rFonts w:ascii="Arial" w:hAnsi="Arial" w:cs="Arial"/>
          <w:sz w:val="18"/>
          <w:szCs w:val="18"/>
        </w:rPr>
        <w:sectPr w:rsidR="00FF694F" w:rsidRPr="00730523" w:rsidSect="006D5132">
          <w:footerReference w:type="default" r:id="rId15"/>
          <w:headerReference w:type="first" r:id="rId16"/>
          <w:pgSz w:w="11906" w:h="16838"/>
          <w:pgMar w:top="1418" w:right="1440" w:bottom="1440" w:left="1440" w:header="708" w:footer="708" w:gutter="0"/>
          <w:cols w:space="708"/>
          <w:titlePg/>
          <w:docGrid w:linePitch="360"/>
        </w:sectPr>
      </w:pPr>
    </w:p>
    <w:p w14:paraId="6BBFF4A5" w14:textId="77777777" w:rsidR="00F954C2" w:rsidRPr="00730523" w:rsidRDefault="001909A2" w:rsidP="00836012">
      <w:pPr>
        <w:spacing w:after="120" w:line="240" w:lineRule="auto"/>
        <w:ind w:left="567" w:right="-24" w:hanging="567"/>
        <w:jc w:val="both"/>
        <w:rPr>
          <w:rFonts w:ascii="Arial" w:hAnsi="Arial" w:cs="Arial"/>
          <w:b/>
          <w:sz w:val="18"/>
          <w:szCs w:val="18"/>
        </w:rPr>
      </w:pPr>
      <w:r w:rsidRPr="00730523">
        <w:rPr>
          <w:rFonts w:ascii="Arial" w:hAnsi="Arial" w:cs="Arial"/>
          <w:b/>
          <w:sz w:val="18"/>
          <w:szCs w:val="18"/>
        </w:rPr>
        <w:t>TERMS OF ENTRY</w:t>
      </w:r>
    </w:p>
    <w:p w14:paraId="3E19608B" w14:textId="77777777" w:rsidR="00F954C2" w:rsidRPr="00730523" w:rsidRDefault="00F954C2" w:rsidP="00836012">
      <w:pPr>
        <w:numPr>
          <w:ilvl w:val="0"/>
          <w:numId w:val="1"/>
        </w:numPr>
        <w:tabs>
          <w:tab w:val="clear" w:pos="850"/>
        </w:tabs>
        <w:spacing w:after="120" w:line="240" w:lineRule="auto"/>
        <w:ind w:left="567" w:right="-24" w:hanging="567"/>
        <w:jc w:val="both"/>
        <w:rPr>
          <w:rFonts w:ascii="Arial" w:hAnsi="Arial" w:cs="Arial"/>
          <w:sz w:val="18"/>
          <w:szCs w:val="18"/>
        </w:rPr>
      </w:pPr>
      <w:r w:rsidRPr="00730523">
        <w:rPr>
          <w:rFonts w:ascii="Arial" w:hAnsi="Arial" w:cs="Arial"/>
          <w:sz w:val="18"/>
          <w:szCs w:val="18"/>
        </w:rPr>
        <w:t xml:space="preserve">These Terms and Conditions must be read together with the Schedule for this Promotion. The Schedule defines certain terminology used in these Terms and Conditions. </w:t>
      </w:r>
    </w:p>
    <w:p w14:paraId="6E997F0C" w14:textId="77777777" w:rsidR="00F954C2" w:rsidRPr="00730523" w:rsidRDefault="00F954C2" w:rsidP="00836012">
      <w:pPr>
        <w:numPr>
          <w:ilvl w:val="0"/>
          <w:numId w:val="1"/>
        </w:numPr>
        <w:tabs>
          <w:tab w:val="clear" w:pos="850"/>
        </w:tabs>
        <w:spacing w:after="120" w:line="240" w:lineRule="auto"/>
        <w:ind w:left="567" w:right="-24" w:hanging="567"/>
        <w:jc w:val="both"/>
        <w:rPr>
          <w:rFonts w:ascii="Arial" w:hAnsi="Arial" w:cs="Arial"/>
          <w:sz w:val="18"/>
          <w:szCs w:val="18"/>
        </w:rPr>
      </w:pPr>
      <w:r w:rsidRPr="00730523">
        <w:rPr>
          <w:rFonts w:ascii="Arial" w:hAnsi="Arial" w:cs="Arial"/>
          <w:sz w:val="18"/>
          <w:szCs w:val="18"/>
        </w:rPr>
        <w:t>Entry to the Promotion constitutes acceptance of these Terms and Conditions. By entering th</w:t>
      </w:r>
      <w:r w:rsidR="00D871A9" w:rsidRPr="00730523">
        <w:rPr>
          <w:rFonts w:ascii="Arial" w:hAnsi="Arial" w:cs="Arial"/>
          <w:sz w:val="18"/>
          <w:szCs w:val="18"/>
        </w:rPr>
        <w:t>e Promotion, e</w:t>
      </w:r>
      <w:r w:rsidRPr="00730523">
        <w:rPr>
          <w:rFonts w:ascii="Arial" w:hAnsi="Arial" w:cs="Arial"/>
          <w:sz w:val="18"/>
          <w:szCs w:val="18"/>
        </w:rPr>
        <w:t xml:space="preserve">ntrants accept and acknowledge full responsibility for their decision to participate in the Promotion and to </w:t>
      </w:r>
      <w:r w:rsidR="0052098D" w:rsidRPr="00730523">
        <w:rPr>
          <w:rFonts w:ascii="Arial" w:hAnsi="Arial" w:cs="Arial"/>
          <w:sz w:val="18"/>
          <w:szCs w:val="18"/>
        </w:rPr>
        <w:t>take the Prize if they are the w</w:t>
      </w:r>
      <w:r w:rsidRPr="00730523">
        <w:rPr>
          <w:rFonts w:ascii="Arial" w:hAnsi="Arial" w:cs="Arial"/>
          <w:sz w:val="18"/>
          <w:szCs w:val="18"/>
        </w:rPr>
        <w:t>inner.</w:t>
      </w:r>
    </w:p>
    <w:p w14:paraId="11ABE54D" w14:textId="77777777" w:rsidR="007546BF" w:rsidRPr="00730523" w:rsidRDefault="007546BF" w:rsidP="00836012">
      <w:pPr>
        <w:numPr>
          <w:ilvl w:val="0"/>
          <w:numId w:val="1"/>
        </w:numPr>
        <w:tabs>
          <w:tab w:val="clear" w:pos="850"/>
        </w:tabs>
        <w:spacing w:after="120" w:line="240" w:lineRule="auto"/>
        <w:ind w:left="567" w:right="-24" w:hanging="567"/>
        <w:jc w:val="both"/>
        <w:rPr>
          <w:rFonts w:ascii="Arial" w:hAnsi="Arial" w:cs="Arial"/>
          <w:sz w:val="18"/>
          <w:szCs w:val="18"/>
        </w:rPr>
      </w:pPr>
      <w:r w:rsidRPr="00730523">
        <w:rPr>
          <w:rFonts w:ascii="Arial" w:hAnsi="Arial" w:cs="Arial"/>
          <w:sz w:val="18"/>
          <w:szCs w:val="18"/>
        </w:rPr>
        <w:t xml:space="preserve">To the extent of any inconsistency between the Schedule and these Terms and Conditions, the Schedule prevails.  </w:t>
      </w:r>
    </w:p>
    <w:p w14:paraId="0A886ADB" w14:textId="77777777" w:rsidR="00FF694F" w:rsidRPr="00730523" w:rsidRDefault="003D6874" w:rsidP="00836012">
      <w:pPr>
        <w:numPr>
          <w:ilvl w:val="0"/>
          <w:numId w:val="1"/>
        </w:numPr>
        <w:tabs>
          <w:tab w:val="clear" w:pos="850"/>
        </w:tabs>
        <w:spacing w:after="120" w:line="240" w:lineRule="auto"/>
        <w:ind w:left="567" w:right="-24" w:hanging="567"/>
        <w:jc w:val="both"/>
        <w:rPr>
          <w:rFonts w:ascii="Arial" w:hAnsi="Arial" w:cs="Arial"/>
          <w:sz w:val="18"/>
          <w:szCs w:val="18"/>
        </w:rPr>
      </w:pPr>
      <w:r w:rsidRPr="00730523">
        <w:rPr>
          <w:rFonts w:ascii="Arial" w:hAnsi="Arial" w:cs="Arial"/>
          <w:sz w:val="18"/>
          <w:szCs w:val="18"/>
        </w:rPr>
        <w:t>All entry instructions and prize information published by the Promoter form part of these Terms and Conditions.</w:t>
      </w:r>
    </w:p>
    <w:p w14:paraId="2E7809A9" w14:textId="77777777" w:rsidR="001909A2" w:rsidRPr="00730523" w:rsidRDefault="001909A2" w:rsidP="00836012">
      <w:pPr>
        <w:spacing w:after="120" w:line="240" w:lineRule="auto"/>
        <w:ind w:left="567" w:right="-24" w:hanging="567"/>
        <w:jc w:val="both"/>
        <w:rPr>
          <w:rFonts w:ascii="Arial" w:hAnsi="Arial" w:cs="Arial"/>
          <w:b/>
          <w:sz w:val="18"/>
          <w:szCs w:val="18"/>
        </w:rPr>
      </w:pPr>
      <w:r w:rsidRPr="00730523">
        <w:rPr>
          <w:rFonts w:ascii="Arial" w:hAnsi="Arial" w:cs="Arial"/>
          <w:b/>
          <w:sz w:val="18"/>
          <w:szCs w:val="18"/>
        </w:rPr>
        <w:t xml:space="preserve">PROMOTION </w:t>
      </w:r>
    </w:p>
    <w:p w14:paraId="4E17516A" w14:textId="77777777" w:rsidR="00841146" w:rsidRPr="00730523" w:rsidRDefault="00841146" w:rsidP="00836012">
      <w:pPr>
        <w:numPr>
          <w:ilvl w:val="0"/>
          <w:numId w:val="1"/>
        </w:numPr>
        <w:tabs>
          <w:tab w:val="clear" w:pos="850"/>
        </w:tabs>
        <w:spacing w:after="120" w:line="240" w:lineRule="auto"/>
        <w:ind w:left="567" w:right="-24" w:hanging="567"/>
        <w:jc w:val="both"/>
        <w:rPr>
          <w:rFonts w:ascii="Arial" w:hAnsi="Arial" w:cs="Arial"/>
          <w:sz w:val="18"/>
          <w:szCs w:val="18"/>
        </w:rPr>
      </w:pPr>
      <w:r w:rsidRPr="00730523">
        <w:rPr>
          <w:rFonts w:ascii="Arial" w:hAnsi="Arial" w:cs="Arial"/>
          <w:sz w:val="18"/>
          <w:szCs w:val="18"/>
        </w:rPr>
        <w:t>The Promotion is conducted by the Promoter.</w:t>
      </w:r>
    </w:p>
    <w:p w14:paraId="00C41E0A" w14:textId="1FFDBC2A" w:rsidR="00841146" w:rsidRPr="00730523" w:rsidRDefault="00841146" w:rsidP="00B20CA5">
      <w:pPr>
        <w:numPr>
          <w:ilvl w:val="0"/>
          <w:numId w:val="1"/>
        </w:numPr>
        <w:tabs>
          <w:tab w:val="clear" w:pos="850"/>
        </w:tabs>
        <w:spacing w:after="120" w:line="240" w:lineRule="auto"/>
        <w:ind w:left="567" w:right="-24" w:hanging="567"/>
        <w:jc w:val="both"/>
        <w:rPr>
          <w:rFonts w:ascii="Arial" w:hAnsi="Arial" w:cs="Arial"/>
          <w:sz w:val="18"/>
          <w:szCs w:val="18"/>
        </w:rPr>
      </w:pPr>
      <w:r w:rsidRPr="00730523">
        <w:rPr>
          <w:rFonts w:ascii="Arial" w:hAnsi="Arial" w:cs="Arial"/>
          <w:sz w:val="18"/>
          <w:szCs w:val="18"/>
        </w:rPr>
        <w:t>The Promotion is a game of skill, and chance plays no part in deter</w:t>
      </w:r>
      <w:r w:rsidR="0052098D" w:rsidRPr="00730523">
        <w:rPr>
          <w:rFonts w:ascii="Arial" w:hAnsi="Arial" w:cs="Arial"/>
          <w:sz w:val="18"/>
          <w:szCs w:val="18"/>
        </w:rPr>
        <w:t>mining the w</w:t>
      </w:r>
      <w:r w:rsidRPr="00730523">
        <w:rPr>
          <w:rFonts w:ascii="Arial" w:hAnsi="Arial" w:cs="Arial"/>
          <w:sz w:val="18"/>
          <w:szCs w:val="18"/>
        </w:rPr>
        <w:t>inner</w:t>
      </w:r>
      <w:r w:rsidR="00D2796A" w:rsidRPr="00730523">
        <w:rPr>
          <w:rFonts w:ascii="Arial" w:hAnsi="Arial" w:cs="Arial"/>
          <w:sz w:val="18"/>
          <w:szCs w:val="18"/>
        </w:rPr>
        <w:t>/s</w:t>
      </w:r>
      <w:r w:rsidRPr="00730523">
        <w:rPr>
          <w:rFonts w:ascii="Arial" w:hAnsi="Arial" w:cs="Arial"/>
          <w:sz w:val="18"/>
          <w:szCs w:val="18"/>
        </w:rPr>
        <w:t xml:space="preserve">. </w:t>
      </w:r>
    </w:p>
    <w:p w14:paraId="7EC119EE" w14:textId="77777777" w:rsidR="001909A2" w:rsidRPr="00730523" w:rsidRDefault="001909A2" w:rsidP="00836012">
      <w:pPr>
        <w:spacing w:after="120" w:line="240" w:lineRule="auto"/>
        <w:ind w:left="567" w:right="-24" w:hanging="567"/>
        <w:jc w:val="both"/>
        <w:rPr>
          <w:rFonts w:ascii="Arial" w:hAnsi="Arial" w:cs="Arial"/>
          <w:b/>
          <w:sz w:val="18"/>
          <w:szCs w:val="18"/>
        </w:rPr>
      </w:pPr>
      <w:r w:rsidRPr="00730523">
        <w:rPr>
          <w:rFonts w:ascii="Arial" w:hAnsi="Arial" w:cs="Arial"/>
          <w:b/>
          <w:sz w:val="18"/>
          <w:szCs w:val="18"/>
        </w:rPr>
        <w:t>ELIGIBLE ENTRANTS</w:t>
      </w:r>
    </w:p>
    <w:p w14:paraId="510CB76C" w14:textId="77777777" w:rsidR="00DF7E34" w:rsidRPr="00730523" w:rsidRDefault="00DF7E34" w:rsidP="00836012">
      <w:pPr>
        <w:numPr>
          <w:ilvl w:val="0"/>
          <w:numId w:val="1"/>
        </w:numPr>
        <w:tabs>
          <w:tab w:val="clear" w:pos="850"/>
        </w:tabs>
        <w:spacing w:after="120" w:line="240" w:lineRule="auto"/>
        <w:ind w:left="567" w:right="-24" w:hanging="567"/>
        <w:jc w:val="both"/>
        <w:rPr>
          <w:rFonts w:ascii="Arial" w:hAnsi="Arial" w:cs="Arial"/>
          <w:sz w:val="18"/>
          <w:szCs w:val="18"/>
        </w:rPr>
      </w:pPr>
      <w:r w:rsidRPr="00730523">
        <w:rPr>
          <w:rFonts w:ascii="Arial" w:hAnsi="Arial" w:cs="Arial"/>
          <w:sz w:val="18"/>
          <w:szCs w:val="18"/>
        </w:rPr>
        <w:t xml:space="preserve">Entry is open only to residents of the </w:t>
      </w:r>
      <w:r w:rsidR="00F3449A" w:rsidRPr="00730523">
        <w:rPr>
          <w:rFonts w:ascii="Arial" w:hAnsi="Arial" w:cs="Arial"/>
          <w:sz w:val="18"/>
          <w:szCs w:val="18"/>
        </w:rPr>
        <w:t>Eligible States and Territories</w:t>
      </w:r>
      <w:r w:rsidRPr="00730523">
        <w:rPr>
          <w:rFonts w:ascii="Arial" w:hAnsi="Arial" w:cs="Arial"/>
          <w:sz w:val="18"/>
          <w:szCs w:val="18"/>
        </w:rPr>
        <w:t xml:space="preserve"> who comply with the Entry Restrictions (if any).  Directors, officers, management, employees and other staff (and the immediate families of directors, officers, management, employees and other staff) of the Promoter or of its related bodies corporate, or of the </w:t>
      </w:r>
      <w:r w:rsidR="00D2325D" w:rsidRPr="00730523">
        <w:rPr>
          <w:rFonts w:ascii="Arial" w:hAnsi="Arial" w:cs="Arial"/>
          <w:sz w:val="18"/>
          <w:szCs w:val="18"/>
        </w:rPr>
        <w:t>Relevant Parties</w:t>
      </w:r>
      <w:r w:rsidRPr="00730523">
        <w:rPr>
          <w:rFonts w:ascii="Arial" w:hAnsi="Arial" w:cs="Arial"/>
          <w:sz w:val="18"/>
          <w:szCs w:val="18"/>
        </w:rPr>
        <w:t xml:space="preserve"> are ineligible to enter.</w:t>
      </w:r>
    </w:p>
    <w:p w14:paraId="6FE58844" w14:textId="47A1CFEF" w:rsidR="008E3B1C" w:rsidRPr="00730523" w:rsidDel="00747CFD" w:rsidRDefault="00715CDF" w:rsidP="00836012">
      <w:pPr>
        <w:numPr>
          <w:ilvl w:val="0"/>
          <w:numId w:val="1"/>
        </w:numPr>
        <w:tabs>
          <w:tab w:val="clear" w:pos="850"/>
        </w:tabs>
        <w:spacing w:after="120" w:line="240" w:lineRule="auto"/>
        <w:ind w:left="567" w:right="-24" w:hanging="567"/>
        <w:jc w:val="both"/>
        <w:rPr>
          <w:del w:id="11" w:author="Dalinee Bangaroo" w:date="2024-11-12T16:38:00Z" w16du:dateUtc="2024-11-12T05:38:00Z"/>
          <w:rFonts w:ascii="Arial" w:hAnsi="Arial" w:cs="Arial"/>
          <w:sz w:val="18"/>
          <w:szCs w:val="18"/>
        </w:rPr>
      </w:pPr>
      <w:commentRangeStart w:id="12"/>
      <w:del w:id="13" w:author="Dalinee Bangaroo" w:date="2024-11-12T16:38:00Z" w16du:dateUtc="2024-11-12T05:38:00Z">
        <w:r w:rsidRPr="00730523" w:rsidDel="00747CFD">
          <w:rPr>
            <w:rFonts w:ascii="Arial" w:hAnsi="Arial" w:cs="Arial"/>
            <w:sz w:val="18"/>
            <w:szCs w:val="18"/>
          </w:rPr>
          <w:delText>In the event e</w:delText>
        </w:r>
        <w:r w:rsidR="008E3B1C" w:rsidRPr="00730523" w:rsidDel="00747CFD">
          <w:rPr>
            <w:rFonts w:ascii="Arial" w:hAnsi="Arial" w:cs="Arial"/>
            <w:sz w:val="18"/>
            <w:szCs w:val="18"/>
          </w:rPr>
          <w:delText>ntrants under the age of 18 are permitted to enter they must have permission from a parent or guardian to enter the Promotion and have obtained their consent to these terms and conditions.</w:delText>
        </w:r>
      </w:del>
      <w:commentRangeEnd w:id="12"/>
      <w:r w:rsidR="00747CFD">
        <w:rPr>
          <w:rStyle w:val="CommentReference"/>
        </w:rPr>
        <w:commentReference w:id="12"/>
      </w:r>
    </w:p>
    <w:p w14:paraId="53A99755" w14:textId="0079E185" w:rsidR="00F3449A" w:rsidRPr="00730523" w:rsidRDefault="00F3449A" w:rsidP="00836012">
      <w:pPr>
        <w:numPr>
          <w:ilvl w:val="0"/>
          <w:numId w:val="1"/>
        </w:numPr>
        <w:tabs>
          <w:tab w:val="clear" w:pos="850"/>
        </w:tabs>
        <w:spacing w:after="120" w:line="240" w:lineRule="auto"/>
        <w:ind w:left="567" w:right="-24" w:hanging="567"/>
        <w:jc w:val="both"/>
        <w:rPr>
          <w:rFonts w:ascii="Arial" w:hAnsi="Arial" w:cs="Arial"/>
          <w:sz w:val="18"/>
          <w:szCs w:val="18"/>
        </w:rPr>
      </w:pPr>
      <w:r w:rsidRPr="00730523">
        <w:rPr>
          <w:rFonts w:ascii="Arial" w:hAnsi="Arial" w:cs="Arial"/>
          <w:sz w:val="18"/>
          <w:szCs w:val="18"/>
        </w:rPr>
        <w:t xml:space="preserve">Any person who is discovered to have used or attempted to use any more than one name </w:t>
      </w:r>
      <w:r w:rsidR="00B30BAD" w:rsidRPr="00730523">
        <w:rPr>
          <w:rFonts w:ascii="Arial" w:hAnsi="Arial" w:cs="Arial"/>
          <w:sz w:val="18"/>
          <w:szCs w:val="18"/>
        </w:rPr>
        <w:t xml:space="preserve">or email address </w:t>
      </w:r>
      <w:proofErr w:type="gramStart"/>
      <w:r w:rsidRPr="00730523">
        <w:rPr>
          <w:rFonts w:ascii="Arial" w:hAnsi="Arial" w:cs="Arial"/>
          <w:sz w:val="18"/>
          <w:szCs w:val="18"/>
        </w:rPr>
        <w:t>in order to</w:t>
      </w:r>
      <w:proofErr w:type="gramEnd"/>
      <w:r w:rsidRPr="00730523">
        <w:rPr>
          <w:rFonts w:ascii="Arial" w:hAnsi="Arial" w:cs="Arial"/>
          <w:sz w:val="18"/>
          <w:szCs w:val="18"/>
        </w:rPr>
        <w:t xml:space="preserve"> enter any Promotion run by the Promoter except in the case of a legal change of name in this Promotion is ineligible to enter this Promotion.</w:t>
      </w:r>
    </w:p>
    <w:p w14:paraId="2C1F70D2" w14:textId="77777777" w:rsidR="00F3449A" w:rsidRPr="00730523" w:rsidRDefault="00F3449A" w:rsidP="00836012">
      <w:pPr>
        <w:numPr>
          <w:ilvl w:val="0"/>
          <w:numId w:val="1"/>
        </w:numPr>
        <w:tabs>
          <w:tab w:val="clear" w:pos="850"/>
        </w:tabs>
        <w:spacing w:after="120" w:line="240" w:lineRule="auto"/>
        <w:ind w:left="567" w:right="-24" w:hanging="567"/>
        <w:jc w:val="both"/>
        <w:rPr>
          <w:rFonts w:ascii="Arial" w:hAnsi="Arial" w:cs="Arial"/>
          <w:sz w:val="18"/>
          <w:szCs w:val="18"/>
        </w:rPr>
      </w:pPr>
      <w:r w:rsidRPr="00730523">
        <w:rPr>
          <w:rFonts w:ascii="Arial" w:hAnsi="Arial" w:cs="Arial"/>
          <w:sz w:val="18"/>
          <w:szCs w:val="18"/>
        </w:rPr>
        <w:t>All entries to the Promotion may be subject to ve</w:t>
      </w:r>
      <w:r w:rsidR="00715CDF" w:rsidRPr="00730523">
        <w:rPr>
          <w:rFonts w:ascii="Arial" w:hAnsi="Arial" w:cs="Arial"/>
          <w:sz w:val="18"/>
          <w:szCs w:val="18"/>
        </w:rPr>
        <w:t>rification by the Promoter. An e</w:t>
      </w:r>
      <w:r w:rsidRPr="00730523">
        <w:rPr>
          <w:rFonts w:ascii="Arial" w:hAnsi="Arial" w:cs="Arial"/>
          <w:sz w:val="18"/>
          <w:szCs w:val="18"/>
        </w:rPr>
        <w:t>ntrant must, within seven (7) days of being asked and at the Promoter’s cost, allow the Promoter to inspect and copy any documents that the Promoter may request establishing eligibility to enter the Promotion, including but not limited to receipts, evidence of age, residence and identity.</w:t>
      </w:r>
    </w:p>
    <w:p w14:paraId="4D37F311" w14:textId="7260577D" w:rsidR="00A601C1" w:rsidRPr="00730523" w:rsidRDefault="00F3449A" w:rsidP="00836012">
      <w:pPr>
        <w:numPr>
          <w:ilvl w:val="0"/>
          <w:numId w:val="1"/>
        </w:numPr>
        <w:tabs>
          <w:tab w:val="clear" w:pos="850"/>
        </w:tabs>
        <w:spacing w:after="120" w:line="240" w:lineRule="auto"/>
        <w:ind w:left="567" w:right="-24" w:hanging="567"/>
        <w:jc w:val="both"/>
        <w:rPr>
          <w:rFonts w:ascii="Arial" w:hAnsi="Arial" w:cs="Arial"/>
          <w:sz w:val="18"/>
          <w:szCs w:val="18"/>
        </w:rPr>
      </w:pPr>
      <w:r w:rsidRPr="00730523">
        <w:rPr>
          <w:rFonts w:ascii="Arial" w:hAnsi="Arial" w:cs="Arial"/>
          <w:sz w:val="18"/>
          <w:szCs w:val="18"/>
        </w:rPr>
        <w:t>The Promoter may decide in its sole discretion which documents are considered suitable for establishing eligibility to enter</w:t>
      </w:r>
      <w:r w:rsidR="0052098D" w:rsidRPr="00730523">
        <w:rPr>
          <w:rFonts w:ascii="Arial" w:hAnsi="Arial" w:cs="Arial"/>
          <w:sz w:val="18"/>
          <w:szCs w:val="18"/>
        </w:rPr>
        <w:t xml:space="preserve"> or win. </w:t>
      </w:r>
      <w:proofErr w:type="gramStart"/>
      <w:r w:rsidR="0052098D" w:rsidRPr="00730523">
        <w:rPr>
          <w:rFonts w:ascii="Arial" w:hAnsi="Arial" w:cs="Arial"/>
          <w:sz w:val="18"/>
          <w:szCs w:val="18"/>
        </w:rPr>
        <w:t>In the event that</w:t>
      </w:r>
      <w:proofErr w:type="gramEnd"/>
      <w:r w:rsidR="0052098D" w:rsidRPr="00730523">
        <w:rPr>
          <w:rFonts w:ascii="Arial" w:hAnsi="Arial" w:cs="Arial"/>
          <w:sz w:val="18"/>
          <w:szCs w:val="18"/>
        </w:rPr>
        <w:t xml:space="preserve"> the w</w:t>
      </w:r>
      <w:r w:rsidRPr="00730523">
        <w:rPr>
          <w:rFonts w:ascii="Arial" w:hAnsi="Arial" w:cs="Arial"/>
          <w:sz w:val="18"/>
          <w:szCs w:val="18"/>
        </w:rPr>
        <w:t>inner cannot provide suitable proof of eligibility, they will forfeit the Prize in whole and no substitute</w:t>
      </w:r>
      <w:r w:rsidR="00B30BAD" w:rsidRPr="00730523">
        <w:rPr>
          <w:rFonts w:ascii="Arial" w:hAnsi="Arial" w:cs="Arial"/>
          <w:sz w:val="18"/>
          <w:szCs w:val="18"/>
        </w:rPr>
        <w:t xml:space="preserve"> prize</w:t>
      </w:r>
      <w:r w:rsidRPr="00730523">
        <w:rPr>
          <w:rFonts w:ascii="Arial" w:hAnsi="Arial" w:cs="Arial"/>
          <w:sz w:val="18"/>
          <w:szCs w:val="18"/>
        </w:rPr>
        <w:t xml:space="preserve"> or compensation will be offered. </w:t>
      </w:r>
    </w:p>
    <w:p w14:paraId="7674B7A7" w14:textId="77777777" w:rsidR="00A601C1" w:rsidRPr="00730523" w:rsidRDefault="00A601C1" w:rsidP="00836012">
      <w:pPr>
        <w:spacing w:after="120" w:line="240" w:lineRule="auto"/>
        <w:ind w:left="567" w:right="-24" w:hanging="567"/>
        <w:jc w:val="both"/>
        <w:rPr>
          <w:rFonts w:ascii="Arial" w:hAnsi="Arial" w:cs="Arial"/>
          <w:b/>
          <w:sz w:val="18"/>
          <w:szCs w:val="18"/>
        </w:rPr>
      </w:pPr>
      <w:r w:rsidRPr="00730523">
        <w:rPr>
          <w:rFonts w:ascii="Arial" w:hAnsi="Arial" w:cs="Arial"/>
          <w:b/>
          <w:sz w:val="18"/>
          <w:szCs w:val="18"/>
        </w:rPr>
        <w:t>ENTRY</w:t>
      </w:r>
    </w:p>
    <w:p w14:paraId="76B671C2" w14:textId="77777777" w:rsidR="00F3449A" w:rsidRPr="00730523" w:rsidRDefault="00F3449A" w:rsidP="00836012">
      <w:pPr>
        <w:numPr>
          <w:ilvl w:val="0"/>
          <w:numId w:val="1"/>
        </w:numPr>
        <w:tabs>
          <w:tab w:val="clear" w:pos="850"/>
        </w:tabs>
        <w:spacing w:after="120" w:line="240" w:lineRule="auto"/>
        <w:ind w:left="567" w:right="-24" w:hanging="567"/>
        <w:jc w:val="both"/>
        <w:rPr>
          <w:rFonts w:ascii="Arial" w:hAnsi="Arial" w:cs="Arial"/>
          <w:sz w:val="18"/>
          <w:szCs w:val="18"/>
        </w:rPr>
      </w:pPr>
      <w:r w:rsidRPr="00730523">
        <w:rPr>
          <w:rFonts w:ascii="Arial" w:hAnsi="Arial" w:cs="Arial"/>
          <w:sz w:val="18"/>
          <w:szCs w:val="18"/>
        </w:rPr>
        <w:t xml:space="preserve">Entry to the Promotion commences on the Commencement Date and closes on the Closing Date (the </w:t>
      </w:r>
      <w:r w:rsidRPr="00730523">
        <w:rPr>
          <w:rFonts w:ascii="Arial" w:hAnsi="Arial" w:cs="Arial"/>
          <w:b/>
          <w:sz w:val="18"/>
          <w:szCs w:val="18"/>
        </w:rPr>
        <w:t>Promotion Period</w:t>
      </w:r>
      <w:r w:rsidRPr="00730523">
        <w:rPr>
          <w:rFonts w:ascii="Arial" w:hAnsi="Arial" w:cs="Arial"/>
          <w:sz w:val="18"/>
          <w:szCs w:val="18"/>
        </w:rPr>
        <w:t xml:space="preserve">). </w:t>
      </w:r>
    </w:p>
    <w:p w14:paraId="5037157D" w14:textId="77777777" w:rsidR="00A601C1" w:rsidRPr="00730523" w:rsidRDefault="00C12DEE" w:rsidP="00836012">
      <w:pPr>
        <w:numPr>
          <w:ilvl w:val="0"/>
          <w:numId w:val="1"/>
        </w:numPr>
        <w:tabs>
          <w:tab w:val="clear" w:pos="850"/>
        </w:tabs>
        <w:spacing w:after="120" w:line="240" w:lineRule="auto"/>
        <w:ind w:left="567" w:right="-24" w:hanging="567"/>
        <w:jc w:val="both"/>
        <w:rPr>
          <w:rFonts w:ascii="Arial" w:hAnsi="Arial" w:cs="Arial"/>
          <w:sz w:val="18"/>
          <w:szCs w:val="18"/>
        </w:rPr>
      </w:pPr>
      <w:r w:rsidRPr="00730523">
        <w:rPr>
          <w:rFonts w:ascii="Arial" w:hAnsi="Arial" w:cs="Arial"/>
          <w:sz w:val="18"/>
          <w:szCs w:val="18"/>
        </w:rPr>
        <w:t>To enter the promotion, entrants must follow the Entry Method during the Promotion Period.</w:t>
      </w:r>
    </w:p>
    <w:p w14:paraId="6C40398B" w14:textId="77777777" w:rsidR="00AA48E1" w:rsidRPr="00730523" w:rsidRDefault="00715CDF" w:rsidP="00836012">
      <w:pPr>
        <w:numPr>
          <w:ilvl w:val="0"/>
          <w:numId w:val="1"/>
        </w:numPr>
        <w:tabs>
          <w:tab w:val="clear" w:pos="850"/>
        </w:tabs>
        <w:spacing w:after="120" w:line="240" w:lineRule="auto"/>
        <w:ind w:left="567" w:right="-24" w:hanging="567"/>
        <w:jc w:val="both"/>
        <w:rPr>
          <w:rFonts w:ascii="Arial" w:hAnsi="Arial" w:cs="Arial"/>
          <w:sz w:val="18"/>
          <w:szCs w:val="18"/>
        </w:rPr>
      </w:pPr>
      <w:r w:rsidRPr="00730523">
        <w:rPr>
          <w:rFonts w:ascii="Arial" w:hAnsi="Arial" w:cs="Arial"/>
          <w:sz w:val="18"/>
          <w:szCs w:val="18"/>
        </w:rPr>
        <w:t>An e</w:t>
      </w:r>
      <w:r w:rsidR="00AA48E1" w:rsidRPr="00730523">
        <w:rPr>
          <w:rFonts w:ascii="Arial" w:hAnsi="Arial" w:cs="Arial"/>
          <w:sz w:val="18"/>
          <w:szCs w:val="18"/>
        </w:rPr>
        <w:t>ntrant’s entry must not be:</w:t>
      </w:r>
    </w:p>
    <w:p w14:paraId="76EC813A" w14:textId="77777777" w:rsidR="00AA48E1" w:rsidRPr="00730523" w:rsidRDefault="00AA48E1" w:rsidP="00836012">
      <w:pPr>
        <w:numPr>
          <w:ilvl w:val="0"/>
          <w:numId w:val="5"/>
        </w:numPr>
        <w:tabs>
          <w:tab w:val="clear" w:pos="850"/>
        </w:tabs>
        <w:spacing w:after="120" w:line="240" w:lineRule="auto"/>
        <w:ind w:left="1134" w:right="-24" w:hanging="567"/>
        <w:jc w:val="both"/>
        <w:rPr>
          <w:rFonts w:ascii="Arial" w:hAnsi="Arial" w:cs="Arial"/>
          <w:sz w:val="18"/>
          <w:szCs w:val="18"/>
        </w:rPr>
      </w:pPr>
      <w:proofErr w:type="gramStart"/>
      <w:r w:rsidRPr="00730523">
        <w:rPr>
          <w:rFonts w:ascii="Arial" w:hAnsi="Arial" w:cs="Arial"/>
          <w:sz w:val="18"/>
          <w:szCs w:val="18"/>
        </w:rPr>
        <w:t>late;</w:t>
      </w:r>
      <w:proofErr w:type="gramEnd"/>
    </w:p>
    <w:p w14:paraId="6A269876" w14:textId="77777777" w:rsidR="00AA48E1" w:rsidRPr="00730523" w:rsidRDefault="00AA48E1" w:rsidP="00836012">
      <w:pPr>
        <w:numPr>
          <w:ilvl w:val="0"/>
          <w:numId w:val="5"/>
        </w:numPr>
        <w:tabs>
          <w:tab w:val="clear" w:pos="850"/>
        </w:tabs>
        <w:spacing w:after="120" w:line="240" w:lineRule="auto"/>
        <w:ind w:left="1134" w:right="-24" w:hanging="567"/>
        <w:jc w:val="both"/>
        <w:rPr>
          <w:rFonts w:ascii="Arial" w:hAnsi="Arial" w:cs="Arial"/>
          <w:sz w:val="18"/>
          <w:szCs w:val="18"/>
        </w:rPr>
      </w:pPr>
      <w:proofErr w:type="gramStart"/>
      <w:r w:rsidRPr="00730523">
        <w:rPr>
          <w:rFonts w:ascii="Arial" w:hAnsi="Arial" w:cs="Arial"/>
          <w:sz w:val="18"/>
          <w:szCs w:val="18"/>
        </w:rPr>
        <w:t>delayed;</w:t>
      </w:r>
      <w:proofErr w:type="gramEnd"/>
      <w:r w:rsidRPr="00730523">
        <w:rPr>
          <w:rFonts w:ascii="Arial" w:hAnsi="Arial" w:cs="Arial"/>
          <w:sz w:val="18"/>
          <w:szCs w:val="18"/>
        </w:rPr>
        <w:t xml:space="preserve"> </w:t>
      </w:r>
    </w:p>
    <w:p w14:paraId="65B3D396" w14:textId="77777777" w:rsidR="00AA48E1" w:rsidRPr="00730523" w:rsidRDefault="00AA48E1" w:rsidP="00836012">
      <w:pPr>
        <w:numPr>
          <w:ilvl w:val="0"/>
          <w:numId w:val="5"/>
        </w:numPr>
        <w:tabs>
          <w:tab w:val="clear" w:pos="850"/>
        </w:tabs>
        <w:spacing w:after="120" w:line="240" w:lineRule="auto"/>
        <w:ind w:left="1134" w:right="-24" w:hanging="567"/>
        <w:jc w:val="both"/>
        <w:rPr>
          <w:rFonts w:ascii="Arial" w:hAnsi="Arial" w:cs="Arial"/>
          <w:sz w:val="18"/>
          <w:szCs w:val="18"/>
        </w:rPr>
      </w:pPr>
      <w:proofErr w:type="gramStart"/>
      <w:r w:rsidRPr="00730523">
        <w:rPr>
          <w:rFonts w:ascii="Arial" w:hAnsi="Arial" w:cs="Arial"/>
          <w:sz w:val="18"/>
          <w:szCs w:val="18"/>
        </w:rPr>
        <w:t>incomplete;</w:t>
      </w:r>
      <w:proofErr w:type="gramEnd"/>
    </w:p>
    <w:p w14:paraId="3EC910D6" w14:textId="77777777" w:rsidR="00AA48E1" w:rsidRPr="00730523" w:rsidRDefault="00AA48E1" w:rsidP="00836012">
      <w:pPr>
        <w:numPr>
          <w:ilvl w:val="0"/>
          <w:numId w:val="5"/>
        </w:numPr>
        <w:tabs>
          <w:tab w:val="clear" w:pos="850"/>
        </w:tabs>
        <w:spacing w:after="120" w:line="240" w:lineRule="auto"/>
        <w:ind w:left="1134" w:right="-24" w:hanging="567"/>
        <w:jc w:val="both"/>
        <w:rPr>
          <w:rFonts w:ascii="Arial" w:hAnsi="Arial" w:cs="Arial"/>
          <w:sz w:val="18"/>
          <w:szCs w:val="18"/>
        </w:rPr>
      </w:pPr>
      <w:proofErr w:type="gramStart"/>
      <w:r w:rsidRPr="00730523">
        <w:rPr>
          <w:rFonts w:ascii="Arial" w:hAnsi="Arial" w:cs="Arial"/>
          <w:sz w:val="18"/>
          <w:szCs w:val="18"/>
        </w:rPr>
        <w:t>incomprehensible;</w:t>
      </w:r>
      <w:proofErr w:type="gramEnd"/>
    </w:p>
    <w:p w14:paraId="4297B86F" w14:textId="77777777" w:rsidR="00AA48E1" w:rsidRPr="00730523" w:rsidRDefault="00AA48E1" w:rsidP="00836012">
      <w:pPr>
        <w:numPr>
          <w:ilvl w:val="0"/>
          <w:numId w:val="5"/>
        </w:numPr>
        <w:tabs>
          <w:tab w:val="clear" w:pos="850"/>
        </w:tabs>
        <w:spacing w:after="120" w:line="240" w:lineRule="auto"/>
        <w:ind w:left="1134" w:right="-24" w:hanging="567"/>
        <w:jc w:val="both"/>
        <w:rPr>
          <w:rFonts w:ascii="Arial" w:hAnsi="Arial" w:cs="Arial"/>
          <w:sz w:val="18"/>
          <w:szCs w:val="18"/>
        </w:rPr>
      </w:pPr>
      <w:r w:rsidRPr="00730523">
        <w:rPr>
          <w:rFonts w:ascii="Arial" w:hAnsi="Arial" w:cs="Arial"/>
          <w:sz w:val="18"/>
          <w:szCs w:val="18"/>
        </w:rPr>
        <w:t xml:space="preserve">unlawful or capable of violating any law or giving rise to a civil </w:t>
      </w:r>
      <w:proofErr w:type="gramStart"/>
      <w:r w:rsidRPr="00730523">
        <w:rPr>
          <w:rFonts w:ascii="Arial" w:hAnsi="Arial" w:cs="Arial"/>
          <w:sz w:val="18"/>
          <w:szCs w:val="18"/>
        </w:rPr>
        <w:t>action;</w:t>
      </w:r>
      <w:proofErr w:type="gramEnd"/>
      <w:r w:rsidRPr="00730523">
        <w:rPr>
          <w:rFonts w:ascii="Arial" w:hAnsi="Arial" w:cs="Arial"/>
          <w:sz w:val="18"/>
          <w:szCs w:val="18"/>
        </w:rPr>
        <w:t xml:space="preserve"> </w:t>
      </w:r>
    </w:p>
    <w:p w14:paraId="518B5A3B" w14:textId="77777777" w:rsidR="00AA48E1" w:rsidRPr="00730523" w:rsidRDefault="00AA48E1" w:rsidP="00836012">
      <w:pPr>
        <w:numPr>
          <w:ilvl w:val="0"/>
          <w:numId w:val="5"/>
        </w:numPr>
        <w:tabs>
          <w:tab w:val="clear" w:pos="850"/>
        </w:tabs>
        <w:spacing w:after="120" w:line="240" w:lineRule="auto"/>
        <w:ind w:left="1134" w:right="-24" w:hanging="567"/>
        <w:jc w:val="both"/>
        <w:rPr>
          <w:rFonts w:ascii="Arial" w:hAnsi="Arial" w:cs="Arial"/>
          <w:sz w:val="18"/>
          <w:szCs w:val="18"/>
        </w:rPr>
      </w:pPr>
      <w:proofErr w:type="gramStart"/>
      <w:r w:rsidRPr="00730523">
        <w:rPr>
          <w:rFonts w:ascii="Arial" w:hAnsi="Arial" w:cs="Arial"/>
          <w:sz w:val="18"/>
          <w:szCs w:val="18"/>
        </w:rPr>
        <w:t>obscene;</w:t>
      </w:r>
      <w:proofErr w:type="gramEnd"/>
      <w:r w:rsidRPr="00730523">
        <w:rPr>
          <w:rFonts w:ascii="Arial" w:hAnsi="Arial" w:cs="Arial"/>
          <w:sz w:val="18"/>
          <w:szCs w:val="18"/>
        </w:rPr>
        <w:t xml:space="preserve"> </w:t>
      </w:r>
    </w:p>
    <w:p w14:paraId="6A117674" w14:textId="77777777" w:rsidR="00AA48E1" w:rsidRPr="00730523" w:rsidRDefault="00AA48E1" w:rsidP="00836012">
      <w:pPr>
        <w:numPr>
          <w:ilvl w:val="0"/>
          <w:numId w:val="5"/>
        </w:numPr>
        <w:tabs>
          <w:tab w:val="clear" w:pos="850"/>
        </w:tabs>
        <w:spacing w:after="120" w:line="240" w:lineRule="auto"/>
        <w:ind w:left="1134" w:right="-24" w:hanging="567"/>
        <w:jc w:val="both"/>
        <w:rPr>
          <w:rFonts w:ascii="Arial" w:hAnsi="Arial" w:cs="Arial"/>
          <w:sz w:val="18"/>
          <w:szCs w:val="18"/>
        </w:rPr>
      </w:pPr>
      <w:r w:rsidRPr="00730523">
        <w:rPr>
          <w:rFonts w:ascii="Arial" w:hAnsi="Arial" w:cs="Arial"/>
          <w:sz w:val="18"/>
          <w:szCs w:val="18"/>
        </w:rPr>
        <w:t xml:space="preserve">defamatory or </w:t>
      </w:r>
      <w:proofErr w:type="gramStart"/>
      <w:r w:rsidRPr="00730523">
        <w:rPr>
          <w:rFonts w:ascii="Arial" w:hAnsi="Arial" w:cs="Arial"/>
          <w:sz w:val="18"/>
          <w:szCs w:val="18"/>
        </w:rPr>
        <w:t>libellous;</w:t>
      </w:r>
      <w:proofErr w:type="gramEnd"/>
    </w:p>
    <w:p w14:paraId="3AFA24FF" w14:textId="77777777" w:rsidR="00AA48E1" w:rsidRPr="00730523" w:rsidRDefault="00AA48E1" w:rsidP="00836012">
      <w:pPr>
        <w:numPr>
          <w:ilvl w:val="0"/>
          <w:numId w:val="5"/>
        </w:numPr>
        <w:tabs>
          <w:tab w:val="clear" w:pos="850"/>
        </w:tabs>
        <w:spacing w:after="120" w:line="240" w:lineRule="auto"/>
        <w:ind w:left="1134" w:right="-24" w:hanging="567"/>
        <w:jc w:val="both"/>
        <w:rPr>
          <w:rFonts w:ascii="Arial" w:hAnsi="Arial" w:cs="Arial"/>
          <w:sz w:val="18"/>
          <w:szCs w:val="18"/>
        </w:rPr>
      </w:pPr>
      <w:r w:rsidRPr="00730523">
        <w:rPr>
          <w:rFonts w:ascii="Arial" w:hAnsi="Arial" w:cs="Arial"/>
          <w:sz w:val="18"/>
          <w:szCs w:val="18"/>
        </w:rPr>
        <w:t xml:space="preserve">threatening or </w:t>
      </w:r>
      <w:proofErr w:type="gramStart"/>
      <w:r w:rsidRPr="00730523">
        <w:rPr>
          <w:rFonts w:ascii="Arial" w:hAnsi="Arial" w:cs="Arial"/>
          <w:sz w:val="18"/>
          <w:szCs w:val="18"/>
        </w:rPr>
        <w:t>harassing;</w:t>
      </w:r>
      <w:proofErr w:type="gramEnd"/>
    </w:p>
    <w:p w14:paraId="296A10D9" w14:textId="77777777" w:rsidR="00AA48E1" w:rsidRPr="00730523" w:rsidRDefault="00AA48E1" w:rsidP="00836012">
      <w:pPr>
        <w:numPr>
          <w:ilvl w:val="0"/>
          <w:numId w:val="5"/>
        </w:numPr>
        <w:tabs>
          <w:tab w:val="clear" w:pos="850"/>
        </w:tabs>
        <w:spacing w:after="120" w:line="240" w:lineRule="auto"/>
        <w:ind w:left="1134" w:right="-24" w:hanging="567"/>
        <w:jc w:val="both"/>
        <w:rPr>
          <w:rFonts w:ascii="Arial" w:hAnsi="Arial" w:cs="Arial"/>
          <w:sz w:val="18"/>
          <w:szCs w:val="18"/>
        </w:rPr>
      </w:pPr>
      <w:r w:rsidRPr="00730523">
        <w:rPr>
          <w:rFonts w:ascii="Arial" w:hAnsi="Arial" w:cs="Arial"/>
          <w:sz w:val="18"/>
          <w:szCs w:val="18"/>
        </w:rPr>
        <w:t xml:space="preserve">pornographic or contain </w:t>
      </w:r>
      <w:proofErr w:type="gramStart"/>
      <w:r w:rsidRPr="00730523">
        <w:rPr>
          <w:rFonts w:ascii="Arial" w:hAnsi="Arial" w:cs="Arial"/>
          <w:sz w:val="18"/>
          <w:szCs w:val="18"/>
        </w:rPr>
        <w:t>nudity;</w:t>
      </w:r>
      <w:proofErr w:type="gramEnd"/>
    </w:p>
    <w:p w14:paraId="65150FE0" w14:textId="77777777" w:rsidR="00AA48E1" w:rsidRPr="00730523" w:rsidRDefault="00AA48E1" w:rsidP="00836012">
      <w:pPr>
        <w:numPr>
          <w:ilvl w:val="0"/>
          <w:numId w:val="5"/>
        </w:numPr>
        <w:tabs>
          <w:tab w:val="clear" w:pos="850"/>
        </w:tabs>
        <w:spacing w:after="120" w:line="240" w:lineRule="auto"/>
        <w:ind w:left="1134" w:right="-24" w:hanging="567"/>
        <w:jc w:val="both"/>
        <w:rPr>
          <w:rFonts w:ascii="Arial" w:hAnsi="Arial" w:cs="Arial"/>
          <w:sz w:val="18"/>
          <w:szCs w:val="18"/>
        </w:rPr>
      </w:pPr>
      <w:proofErr w:type="gramStart"/>
      <w:r w:rsidRPr="00730523">
        <w:rPr>
          <w:rFonts w:ascii="Arial" w:hAnsi="Arial" w:cs="Arial"/>
          <w:sz w:val="18"/>
          <w:szCs w:val="18"/>
        </w:rPr>
        <w:t>hateful;</w:t>
      </w:r>
      <w:proofErr w:type="gramEnd"/>
    </w:p>
    <w:p w14:paraId="740EE34E" w14:textId="77777777" w:rsidR="00AA48E1" w:rsidRPr="00730523" w:rsidRDefault="00AA48E1" w:rsidP="00836012">
      <w:pPr>
        <w:numPr>
          <w:ilvl w:val="0"/>
          <w:numId w:val="5"/>
        </w:numPr>
        <w:tabs>
          <w:tab w:val="clear" w:pos="850"/>
        </w:tabs>
        <w:spacing w:after="120" w:line="240" w:lineRule="auto"/>
        <w:ind w:left="1134" w:right="-24" w:hanging="567"/>
        <w:jc w:val="both"/>
        <w:rPr>
          <w:rFonts w:ascii="Arial" w:hAnsi="Arial" w:cs="Arial"/>
          <w:sz w:val="18"/>
          <w:szCs w:val="18"/>
        </w:rPr>
      </w:pPr>
      <w:r w:rsidRPr="00730523">
        <w:rPr>
          <w:rFonts w:ascii="Arial" w:hAnsi="Arial" w:cs="Arial"/>
          <w:sz w:val="18"/>
          <w:szCs w:val="18"/>
        </w:rPr>
        <w:t xml:space="preserve">offensive against a person or group of persons on the grounds of age, colour, gender, national or ethnic origin, disability, race, religion or sexual </w:t>
      </w:r>
      <w:proofErr w:type="gramStart"/>
      <w:r w:rsidRPr="00730523">
        <w:rPr>
          <w:rFonts w:ascii="Arial" w:hAnsi="Arial" w:cs="Arial"/>
          <w:sz w:val="18"/>
          <w:szCs w:val="18"/>
        </w:rPr>
        <w:t>preference;</w:t>
      </w:r>
      <w:proofErr w:type="gramEnd"/>
    </w:p>
    <w:p w14:paraId="7A332CDB" w14:textId="77777777" w:rsidR="00AA48E1" w:rsidRPr="00730523" w:rsidRDefault="00AA48E1" w:rsidP="00836012">
      <w:pPr>
        <w:numPr>
          <w:ilvl w:val="0"/>
          <w:numId w:val="5"/>
        </w:numPr>
        <w:tabs>
          <w:tab w:val="clear" w:pos="850"/>
        </w:tabs>
        <w:spacing w:after="120" w:line="240" w:lineRule="auto"/>
        <w:ind w:left="1134" w:right="-24" w:hanging="567"/>
        <w:jc w:val="both"/>
        <w:rPr>
          <w:rFonts w:ascii="Arial" w:hAnsi="Arial" w:cs="Arial"/>
          <w:sz w:val="18"/>
          <w:szCs w:val="18"/>
        </w:rPr>
      </w:pPr>
      <w:r w:rsidRPr="00730523">
        <w:rPr>
          <w:rFonts w:ascii="Arial" w:hAnsi="Arial" w:cs="Arial"/>
          <w:sz w:val="18"/>
          <w:szCs w:val="18"/>
        </w:rPr>
        <w:t xml:space="preserve">incite or be capable of encouraging conduct that would be considered a criminal </w:t>
      </w:r>
      <w:proofErr w:type="gramStart"/>
      <w:r w:rsidRPr="00730523">
        <w:rPr>
          <w:rFonts w:ascii="Arial" w:hAnsi="Arial" w:cs="Arial"/>
          <w:sz w:val="18"/>
          <w:szCs w:val="18"/>
        </w:rPr>
        <w:t>offence;</w:t>
      </w:r>
      <w:proofErr w:type="gramEnd"/>
    </w:p>
    <w:p w14:paraId="184CC1C6" w14:textId="77777777" w:rsidR="000A1D1D" w:rsidRPr="00730523" w:rsidRDefault="00AA48E1" w:rsidP="00836012">
      <w:pPr>
        <w:numPr>
          <w:ilvl w:val="0"/>
          <w:numId w:val="5"/>
        </w:numPr>
        <w:tabs>
          <w:tab w:val="clear" w:pos="850"/>
        </w:tabs>
        <w:spacing w:after="120" w:line="240" w:lineRule="auto"/>
        <w:ind w:left="1134" w:right="-24" w:hanging="567"/>
        <w:jc w:val="both"/>
        <w:rPr>
          <w:rFonts w:ascii="Arial" w:hAnsi="Arial" w:cs="Arial"/>
          <w:sz w:val="18"/>
          <w:szCs w:val="18"/>
        </w:rPr>
      </w:pPr>
      <w:r w:rsidRPr="00730523">
        <w:rPr>
          <w:rFonts w:ascii="Arial" w:hAnsi="Arial" w:cs="Arial"/>
          <w:sz w:val="18"/>
          <w:szCs w:val="18"/>
        </w:rPr>
        <w:t>in violation of the social media guidelines, rules or terms of service of the relevant social media site or platform used to enter the Promotion.</w:t>
      </w:r>
    </w:p>
    <w:p w14:paraId="53B29847" w14:textId="1E188975" w:rsidR="00DF7E34" w:rsidRPr="00730523" w:rsidRDefault="00715CDF" w:rsidP="00836012">
      <w:pPr>
        <w:numPr>
          <w:ilvl w:val="0"/>
          <w:numId w:val="1"/>
        </w:numPr>
        <w:tabs>
          <w:tab w:val="clear" w:pos="850"/>
        </w:tabs>
        <w:spacing w:after="120" w:line="240" w:lineRule="auto"/>
        <w:ind w:left="567" w:right="-24" w:hanging="566"/>
        <w:jc w:val="both"/>
        <w:rPr>
          <w:rFonts w:ascii="Arial" w:hAnsi="Arial" w:cs="Arial"/>
          <w:sz w:val="18"/>
          <w:szCs w:val="18"/>
        </w:rPr>
      </w:pPr>
      <w:r w:rsidRPr="00730523">
        <w:rPr>
          <w:rFonts w:ascii="Arial" w:hAnsi="Arial" w:cs="Arial"/>
          <w:sz w:val="18"/>
          <w:szCs w:val="18"/>
        </w:rPr>
        <w:t>An e</w:t>
      </w:r>
      <w:r w:rsidR="00751148" w:rsidRPr="00730523">
        <w:rPr>
          <w:rFonts w:ascii="Arial" w:hAnsi="Arial" w:cs="Arial"/>
          <w:sz w:val="18"/>
          <w:szCs w:val="18"/>
        </w:rPr>
        <w:t>ntrant may submit</w:t>
      </w:r>
      <w:r w:rsidR="00B11177" w:rsidRPr="00730523">
        <w:rPr>
          <w:rFonts w:ascii="Arial" w:hAnsi="Arial" w:cs="Arial"/>
          <w:sz w:val="18"/>
          <w:szCs w:val="18"/>
        </w:rPr>
        <w:t xml:space="preserve"> up to</w:t>
      </w:r>
      <w:r w:rsidR="00751148" w:rsidRPr="00730523">
        <w:rPr>
          <w:rFonts w:ascii="Arial" w:hAnsi="Arial" w:cs="Arial"/>
          <w:sz w:val="18"/>
          <w:szCs w:val="18"/>
        </w:rPr>
        <w:t xml:space="preserve"> the Maximum Number of Entries</w:t>
      </w:r>
      <w:r w:rsidR="00B11177" w:rsidRPr="00730523">
        <w:rPr>
          <w:rFonts w:ascii="Arial" w:hAnsi="Arial" w:cs="Arial"/>
          <w:sz w:val="18"/>
          <w:szCs w:val="18"/>
        </w:rPr>
        <w:t xml:space="preserve">. </w:t>
      </w:r>
      <w:del w:id="14" w:author="Dalinee Bangaroo" w:date="2024-11-13T11:20:00Z" w16du:dateUtc="2024-11-13T00:20:00Z">
        <w:r w:rsidR="00B11177" w:rsidRPr="00730523" w:rsidDel="00DA1F55">
          <w:rPr>
            <w:rFonts w:ascii="Arial" w:hAnsi="Arial" w:cs="Arial"/>
            <w:sz w:val="18"/>
            <w:szCs w:val="18"/>
          </w:rPr>
          <w:delText xml:space="preserve">Multiple entries (where permitted) must be submitted separately and must independently comply with these Terms and Conditions. </w:delText>
        </w:r>
      </w:del>
    </w:p>
    <w:p w14:paraId="0588C359" w14:textId="77777777" w:rsidR="00751148" w:rsidRPr="00730523" w:rsidRDefault="00715CDF" w:rsidP="00836012">
      <w:pPr>
        <w:numPr>
          <w:ilvl w:val="0"/>
          <w:numId w:val="1"/>
        </w:numPr>
        <w:tabs>
          <w:tab w:val="clear" w:pos="850"/>
        </w:tabs>
        <w:spacing w:after="120" w:line="240" w:lineRule="auto"/>
        <w:ind w:left="567" w:right="-24" w:hanging="566"/>
        <w:jc w:val="both"/>
        <w:rPr>
          <w:rFonts w:ascii="Arial" w:hAnsi="Arial" w:cs="Arial"/>
          <w:sz w:val="18"/>
          <w:szCs w:val="18"/>
        </w:rPr>
      </w:pPr>
      <w:r w:rsidRPr="00730523">
        <w:rPr>
          <w:rFonts w:ascii="Arial" w:hAnsi="Arial" w:cs="Arial"/>
          <w:sz w:val="18"/>
          <w:szCs w:val="18"/>
        </w:rPr>
        <w:t>The e</w:t>
      </w:r>
      <w:r w:rsidR="00751148" w:rsidRPr="00730523">
        <w:rPr>
          <w:rFonts w:ascii="Arial" w:hAnsi="Arial" w:cs="Arial"/>
          <w:sz w:val="18"/>
          <w:szCs w:val="18"/>
        </w:rPr>
        <w:t>ntrant warrants that their entry including the response and any photos, images or videos (“</w:t>
      </w:r>
      <w:r w:rsidR="00751148" w:rsidRPr="00730523">
        <w:rPr>
          <w:rFonts w:ascii="Arial" w:hAnsi="Arial" w:cs="Arial"/>
          <w:b/>
          <w:sz w:val="18"/>
          <w:szCs w:val="18"/>
        </w:rPr>
        <w:t>Entry Material</w:t>
      </w:r>
      <w:r w:rsidR="00751148" w:rsidRPr="00730523">
        <w:rPr>
          <w:rFonts w:ascii="Arial" w:hAnsi="Arial" w:cs="Arial"/>
          <w:sz w:val="18"/>
          <w:szCs w:val="18"/>
        </w:rPr>
        <w:t xml:space="preserve">”) </w:t>
      </w:r>
      <w:proofErr w:type="gramStart"/>
      <w:r w:rsidR="00751148" w:rsidRPr="00730523">
        <w:rPr>
          <w:rFonts w:ascii="Arial" w:hAnsi="Arial" w:cs="Arial"/>
          <w:sz w:val="18"/>
          <w:szCs w:val="18"/>
        </w:rPr>
        <w:t>is:</w:t>
      </w:r>
      <w:proofErr w:type="gramEnd"/>
      <w:r w:rsidR="00751148" w:rsidRPr="00730523">
        <w:rPr>
          <w:rFonts w:ascii="Arial" w:hAnsi="Arial" w:cs="Arial"/>
          <w:sz w:val="18"/>
          <w:szCs w:val="18"/>
        </w:rPr>
        <w:t xml:space="preserve"> their own original work; it is not copied in any manner from any other work; and does not infringe the copyright, moral rights, trademark rights or any other rights of any third party.</w:t>
      </w:r>
    </w:p>
    <w:p w14:paraId="6ABAE1DB" w14:textId="6281C7FC" w:rsidR="00751148" w:rsidRPr="00730523" w:rsidRDefault="00FF694F" w:rsidP="00836012">
      <w:pPr>
        <w:numPr>
          <w:ilvl w:val="0"/>
          <w:numId w:val="1"/>
        </w:numPr>
        <w:tabs>
          <w:tab w:val="clear" w:pos="850"/>
        </w:tabs>
        <w:spacing w:after="120" w:line="240" w:lineRule="auto"/>
        <w:ind w:left="567" w:right="-24" w:hanging="566"/>
        <w:jc w:val="both"/>
        <w:rPr>
          <w:rFonts w:ascii="Arial" w:hAnsi="Arial" w:cs="Arial"/>
          <w:sz w:val="18"/>
          <w:szCs w:val="18"/>
        </w:rPr>
      </w:pPr>
      <w:bookmarkStart w:id="15" w:name="_Ref64453216"/>
      <w:r w:rsidRPr="00730523">
        <w:rPr>
          <w:rFonts w:ascii="Arial" w:hAnsi="Arial" w:cs="Arial"/>
          <w:sz w:val="18"/>
          <w:szCs w:val="18"/>
        </w:rPr>
        <w:t>E</w:t>
      </w:r>
      <w:r w:rsidR="00751148" w:rsidRPr="00730523">
        <w:rPr>
          <w:rFonts w:ascii="Arial" w:hAnsi="Arial" w:cs="Arial"/>
          <w:sz w:val="18"/>
          <w:szCs w:val="18"/>
        </w:rPr>
        <w:t>ntrants retain all ownership in their Entry Material. However, by su</w:t>
      </w:r>
      <w:r w:rsidR="00715CDF" w:rsidRPr="00730523">
        <w:rPr>
          <w:rFonts w:ascii="Arial" w:hAnsi="Arial" w:cs="Arial"/>
          <w:sz w:val="18"/>
          <w:szCs w:val="18"/>
        </w:rPr>
        <w:t>bmitting their Entry Material, e</w:t>
      </w:r>
      <w:r w:rsidR="00751148" w:rsidRPr="00730523">
        <w:rPr>
          <w:rFonts w:ascii="Arial" w:hAnsi="Arial" w:cs="Arial"/>
          <w:sz w:val="18"/>
          <w:szCs w:val="18"/>
        </w:rPr>
        <w:t xml:space="preserve">ntrants hereby grant the Promoter an irrevocable, </w:t>
      </w:r>
      <w:r w:rsidR="00B30BAD" w:rsidRPr="00730523">
        <w:rPr>
          <w:rFonts w:ascii="Arial" w:hAnsi="Arial" w:cs="Arial"/>
          <w:sz w:val="18"/>
          <w:szCs w:val="18"/>
        </w:rPr>
        <w:t>non-</w:t>
      </w:r>
      <w:r w:rsidR="00751148" w:rsidRPr="00730523">
        <w:rPr>
          <w:rFonts w:ascii="Arial" w:hAnsi="Arial" w:cs="Arial"/>
          <w:sz w:val="18"/>
          <w:szCs w:val="18"/>
        </w:rPr>
        <w:t>exclusive, worldwide, royalty-free, sub-licensable and transferable license to use, reproduce, distribute, prepare derivative works of and display the Entry Material for the purposes of conducting and promoting this Promotion, awarding the Prize and advertising and marketing the Promoter or the Promotion on all media now known or later devised, in perpetuity.</w:t>
      </w:r>
      <w:bookmarkEnd w:id="15"/>
      <w:r w:rsidR="00751148" w:rsidRPr="00730523">
        <w:rPr>
          <w:rFonts w:ascii="Arial" w:hAnsi="Arial" w:cs="Arial"/>
          <w:sz w:val="18"/>
          <w:szCs w:val="18"/>
        </w:rPr>
        <w:t xml:space="preserve"> </w:t>
      </w:r>
    </w:p>
    <w:p w14:paraId="1E777510" w14:textId="01E3A823" w:rsidR="00751148" w:rsidRPr="00730523" w:rsidRDefault="00715CDF" w:rsidP="00836012">
      <w:pPr>
        <w:numPr>
          <w:ilvl w:val="0"/>
          <w:numId w:val="1"/>
        </w:numPr>
        <w:tabs>
          <w:tab w:val="clear" w:pos="850"/>
        </w:tabs>
        <w:spacing w:after="120" w:line="240" w:lineRule="auto"/>
        <w:ind w:left="567" w:right="-24" w:hanging="566"/>
        <w:jc w:val="both"/>
        <w:rPr>
          <w:rFonts w:ascii="Arial" w:hAnsi="Arial" w:cs="Arial"/>
          <w:sz w:val="18"/>
          <w:szCs w:val="18"/>
        </w:rPr>
      </w:pPr>
      <w:r w:rsidRPr="00730523">
        <w:rPr>
          <w:rFonts w:ascii="Arial" w:hAnsi="Arial" w:cs="Arial"/>
          <w:sz w:val="18"/>
          <w:szCs w:val="18"/>
        </w:rPr>
        <w:t>By entering the Promotion, e</w:t>
      </w:r>
      <w:r w:rsidR="00751148" w:rsidRPr="00730523">
        <w:rPr>
          <w:rFonts w:ascii="Arial" w:hAnsi="Arial" w:cs="Arial"/>
          <w:sz w:val="18"/>
          <w:szCs w:val="18"/>
        </w:rPr>
        <w:t xml:space="preserve">ntrants consent to any use of their Entry </w:t>
      </w:r>
      <w:r w:rsidR="00B30BAD" w:rsidRPr="00730523">
        <w:rPr>
          <w:rFonts w:ascii="Arial" w:hAnsi="Arial" w:cs="Arial"/>
          <w:sz w:val="18"/>
          <w:szCs w:val="18"/>
        </w:rPr>
        <w:t>M</w:t>
      </w:r>
      <w:r w:rsidR="00751148" w:rsidRPr="00730523">
        <w:rPr>
          <w:rFonts w:ascii="Arial" w:hAnsi="Arial" w:cs="Arial"/>
          <w:sz w:val="18"/>
          <w:szCs w:val="18"/>
        </w:rPr>
        <w:t>aterial by the Promoter</w:t>
      </w:r>
      <w:r w:rsidR="008C72B5" w:rsidRPr="00730523">
        <w:rPr>
          <w:rFonts w:ascii="Arial" w:hAnsi="Arial" w:cs="Arial"/>
          <w:sz w:val="18"/>
          <w:szCs w:val="18"/>
        </w:rPr>
        <w:t xml:space="preserve"> </w:t>
      </w:r>
      <w:r w:rsidR="00751148" w:rsidRPr="00730523">
        <w:rPr>
          <w:rFonts w:ascii="Arial" w:hAnsi="Arial" w:cs="Arial"/>
          <w:sz w:val="18"/>
          <w:szCs w:val="18"/>
        </w:rPr>
        <w:lastRenderedPageBreak/>
        <w:t>w</w:t>
      </w:r>
      <w:r w:rsidRPr="00730523">
        <w:rPr>
          <w:rFonts w:ascii="Arial" w:hAnsi="Arial" w:cs="Arial"/>
          <w:sz w:val="18"/>
          <w:szCs w:val="18"/>
        </w:rPr>
        <w:t>hich may otherwise infringe an e</w:t>
      </w:r>
      <w:r w:rsidR="00751148" w:rsidRPr="00730523">
        <w:rPr>
          <w:rFonts w:ascii="Arial" w:hAnsi="Arial" w:cs="Arial"/>
          <w:sz w:val="18"/>
          <w:szCs w:val="18"/>
        </w:rPr>
        <w:t xml:space="preserve">ntrant’s moral rights in the Entry Material, </w:t>
      </w:r>
      <w:r w:rsidR="00D278B9" w:rsidRPr="00730523">
        <w:rPr>
          <w:rFonts w:ascii="Arial" w:hAnsi="Arial" w:cs="Arial"/>
          <w:sz w:val="18"/>
          <w:szCs w:val="18"/>
        </w:rPr>
        <w:t>including (without limitation):</w:t>
      </w:r>
    </w:p>
    <w:p w14:paraId="67D2ACDE" w14:textId="77777777" w:rsidR="00751148" w:rsidRPr="00730523" w:rsidRDefault="00751148" w:rsidP="00836012">
      <w:pPr>
        <w:numPr>
          <w:ilvl w:val="0"/>
          <w:numId w:val="6"/>
        </w:numPr>
        <w:tabs>
          <w:tab w:val="clear" w:pos="850"/>
        </w:tabs>
        <w:spacing w:after="120" w:line="240" w:lineRule="auto"/>
        <w:ind w:left="1134" w:right="-24" w:hanging="567"/>
        <w:jc w:val="both"/>
        <w:rPr>
          <w:rFonts w:ascii="Arial" w:hAnsi="Arial" w:cs="Arial"/>
          <w:sz w:val="18"/>
          <w:szCs w:val="18"/>
        </w:rPr>
      </w:pPr>
      <w:r w:rsidRPr="00730523">
        <w:rPr>
          <w:rFonts w:ascii="Arial" w:hAnsi="Arial" w:cs="Arial"/>
          <w:sz w:val="18"/>
          <w:szCs w:val="18"/>
        </w:rPr>
        <w:t>Exercising any of the rights in the Entry Ma</w:t>
      </w:r>
      <w:r w:rsidR="00715CDF" w:rsidRPr="00730523">
        <w:rPr>
          <w:rFonts w:ascii="Arial" w:hAnsi="Arial" w:cs="Arial"/>
          <w:sz w:val="18"/>
          <w:szCs w:val="18"/>
        </w:rPr>
        <w:t>terial without identifying the e</w:t>
      </w:r>
      <w:r w:rsidRPr="00730523">
        <w:rPr>
          <w:rFonts w:ascii="Arial" w:hAnsi="Arial" w:cs="Arial"/>
          <w:sz w:val="18"/>
          <w:szCs w:val="18"/>
        </w:rPr>
        <w:t>ntrant; and</w:t>
      </w:r>
    </w:p>
    <w:p w14:paraId="183EBA7C" w14:textId="77777777" w:rsidR="00751148" w:rsidRPr="00730523" w:rsidRDefault="00751148" w:rsidP="00836012">
      <w:pPr>
        <w:numPr>
          <w:ilvl w:val="0"/>
          <w:numId w:val="6"/>
        </w:numPr>
        <w:tabs>
          <w:tab w:val="clear" w:pos="850"/>
        </w:tabs>
        <w:spacing w:after="120" w:line="240" w:lineRule="auto"/>
        <w:ind w:left="1134" w:right="-24" w:hanging="567"/>
        <w:jc w:val="both"/>
        <w:rPr>
          <w:rFonts w:ascii="Arial" w:hAnsi="Arial" w:cs="Arial"/>
          <w:sz w:val="18"/>
          <w:szCs w:val="18"/>
        </w:rPr>
      </w:pPr>
      <w:r w:rsidRPr="00730523">
        <w:rPr>
          <w:rFonts w:ascii="Arial" w:hAnsi="Arial" w:cs="Arial"/>
          <w:sz w:val="18"/>
          <w:szCs w:val="18"/>
        </w:rPr>
        <w:t>Using the Entry Material in any way that the Promoter sees fit, even if it results in derogatory treatment of the Entry Material (as defined in the Copyright Act 1968 (</w:t>
      </w:r>
      <w:proofErr w:type="spellStart"/>
      <w:r w:rsidRPr="00730523">
        <w:rPr>
          <w:rFonts w:ascii="Arial" w:hAnsi="Arial" w:cs="Arial"/>
          <w:sz w:val="18"/>
          <w:szCs w:val="18"/>
        </w:rPr>
        <w:t>Cth</w:t>
      </w:r>
      <w:proofErr w:type="spellEnd"/>
      <w:r w:rsidRPr="00730523">
        <w:rPr>
          <w:rFonts w:ascii="Arial" w:hAnsi="Arial" w:cs="Arial"/>
          <w:sz w:val="18"/>
          <w:szCs w:val="18"/>
        </w:rPr>
        <w:t>)).</w:t>
      </w:r>
    </w:p>
    <w:p w14:paraId="3984E7DC" w14:textId="77777777" w:rsidR="00751148" w:rsidRPr="00730523" w:rsidRDefault="00715CDF" w:rsidP="00836012">
      <w:pPr>
        <w:numPr>
          <w:ilvl w:val="0"/>
          <w:numId w:val="1"/>
        </w:numPr>
        <w:tabs>
          <w:tab w:val="clear" w:pos="850"/>
        </w:tabs>
        <w:spacing w:after="120" w:line="240" w:lineRule="auto"/>
        <w:ind w:left="567" w:right="-24" w:hanging="566"/>
        <w:jc w:val="both"/>
        <w:rPr>
          <w:rFonts w:ascii="Arial" w:hAnsi="Arial" w:cs="Arial"/>
          <w:sz w:val="18"/>
          <w:szCs w:val="18"/>
        </w:rPr>
      </w:pPr>
      <w:r w:rsidRPr="00730523">
        <w:rPr>
          <w:rFonts w:ascii="Arial" w:hAnsi="Arial" w:cs="Arial"/>
          <w:sz w:val="18"/>
          <w:szCs w:val="18"/>
        </w:rPr>
        <w:t>Each e</w:t>
      </w:r>
      <w:r w:rsidR="00751148" w:rsidRPr="00730523">
        <w:rPr>
          <w:rFonts w:ascii="Arial" w:hAnsi="Arial" w:cs="Arial"/>
          <w:sz w:val="18"/>
          <w:szCs w:val="18"/>
        </w:rPr>
        <w:t>ntrant warrants that:</w:t>
      </w:r>
    </w:p>
    <w:p w14:paraId="3ABFC155" w14:textId="77777777" w:rsidR="00751148" w:rsidRPr="00730523" w:rsidRDefault="00751148" w:rsidP="00836012">
      <w:pPr>
        <w:numPr>
          <w:ilvl w:val="0"/>
          <w:numId w:val="7"/>
        </w:numPr>
        <w:tabs>
          <w:tab w:val="clear" w:pos="850"/>
        </w:tabs>
        <w:spacing w:after="120" w:line="240" w:lineRule="auto"/>
        <w:ind w:left="1134" w:right="-24" w:hanging="567"/>
        <w:jc w:val="both"/>
        <w:rPr>
          <w:rFonts w:ascii="Arial" w:hAnsi="Arial" w:cs="Arial"/>
          <w:sz w:val="18"/>
          <w:szCs w:val="18"/>
        </w:rPr>
      </w:pPr>
      <w:r w:rsidRPr="00730523">
        <w:rPr>
          <w:rFonts w:ascii="Arial" w:hAnsi="Arial" w:cs="Arial"/>
          <w:sz w:val="18"/>
          <w:szCs w:val="18"/>
        </w:rPr>
        <w:t xml:space="preserve">they have the full power and capacity to grant the rights, warranties and consents set out in these Terms and </w:t>
      </w:r>
      <w:proofErr w:type="gramStart"/>
      <w:r w:rsidRPr="00730523">
        <w:rPr>
          <w:rFonts w:ascii="Arial" w:hAnsi="Arial" w:cs="Arial"/>
          <w:sz w:val="18"/>
          <w:szCs w:val="18"/>
        </w:rPr>
        <w:t>Conditions;</w:t>
      </w:r>
      <w:proofErr w:type="gramEnd"/>
      <w:r w:rsidRPr="00730523">
        <w:rPr>
          <w:rFonts w:ascii="Arial" w:hAnsi="Arial" w:cs="Arial"/>
          <w:sz w:val="18"/>
          <w:szCs w:val="18"/>
        </w:rPr>
        <w:t xml:space="preserve"> </w:t>
      </w:r>
    </w:p>
    <w:p w14:paraId="6968AE9F" w14:textId="77777777" w:rsidR="006C0715" w:rsidRPr="00730523" w:rsidRDefault="006C0715" w:rsidP="00836012">
      <w:pPr>
        <w:numPr>
          <w:ilvl w:val="0"/>
          <w:numId w:val="7"/>
        </w:numPr>
        <w:tabs>
          <w:tab w:val="clear" w:pos="850"/>
        </w:tabs>
        <w:spacing w:after="120" w:line="240" w:lineRule="auto"/>
        <w:ind w:left="1134" w:right="-24" w:hanging="567"/>
        <w:jc w:val="both"/>
        <w:rPr>
          <w:rFonts w:ascii="Arial" w:hAnsi="Arial" w:cs="Arial"/>
          <w:sz w:val="18"/>
          <w:szCs w:val="18"/>
        </w:rPr>
      </w:pPr>
      <w:r w:rsidRPr="00730523">
        <w:rPr>
          <w:rFonts w:ascii="Arial" w:hAnsi="Arial" w:cs="Arial"/>
          <w:sz w:val="18"/>
          <w:szCs w:val="18"/>
        </w:rPr>
        <w:t xml:space="preserve">the Entry Material is not, and its use by the Promoter (or the Relevant Parties) will not be, in breach of any </w:t>
      </w:r>
      <w:proofErr w:type="gramStart"/>
      <w:r w:rsidRPr="00730523">
        <w:rPr>
          <w:rFonts w:ascii="Arial" w:hAnsi="Arial" w:cs="Arial"/>
          <w:sz w:val="18"/>
          <w:szCs w:val="18"/>
        </w:rPr>
        <w:t>third party</w:t>
      </w:r>
      <w:proofErr w:type="gramEnd"/>
      <w:r w:rsidRPr="00730523">
        <w:rPr>
          <w:rFonts w:ascii="Arial" w:hAnsi="Arial" w:cs="Arial"/>
          <w:sz w:val="18"/>
          <w:szCs w:val="18"/>
        </w:rPr>
        <w:t xml:space="preserve"> intellectual property rights;</w:t>
      </w:r>
    </w:p>
    <w:p w14:paraId="6FFFF44F" w14:textId="77777777" w:rsidR="00751148" w:rsidRPr="00730523" w:rsidRDefault="00751148" w:rsidP="00836012">
      <w:pPr>
        <w:numPr>
          <w:ilvl w:val="0"/>
          <w:numId w:val="7"/>
        </w:numPr>
        <w:tabs>
          <w:tab w:val="clear" w:pos="850"/>
        </w:tabs>
        <w:spacing w:after="120" w:line="240" w:lineRule="auto"/>
        <w:ind w:left="1134" w:right="-24" w:hanging="567"/>
        <w:jc w:val="both"/>
        <w:rPr>
          <w:rFonts w:ascii="Arial" w:hAnsi="Arial" w:cs="Arial"/>
          <w:sz w:val="18"/>
          <w:szCs w:val="18"/>
        </w:rPr>
      </w:pPr>
      <w:r w:rsidRPr="00730523">
        <w:rPr>
          <w:rFonts w:ascii="Arial" w:hAnsi="Arial" w:cs="Arial"/>
          <w:sz w:val="18"/>
          <w:szCs w:val="18"/>
        </w:rPr>
        <w:t>they will fully indemnify the Promoter against any loss or damage suffered by the Promoter:</w:t>
      </w:r>
    </w:p>
    <w:p w14:paraId="494C5FC7" w14:textId="77777777" w:rsidR="00751148" w:rsidRPr="00730523" w:rsidRDefault="00751148" w:rsidP="00836012">
      <w:pPr>
        <w:numPr>
          <w:ilvl w:val="2"/>
          <w:numId w:val="8"/>
        </w:numPr>
        <w:tabs>
          <w:tab w:val="clear" w:pos="2160"/>
        </w:tabs>
        <w:spacing w:after="120" w:line="240" w:lineRule="auto"/>
        <w:ind w:left="1701" w:right="-24" w:hanging="567"/>
        <w:jc w:val="both"/>
        <w:rPr>
          <w:rFonts w:ascii="Arial" w:hAnsi="Arial" w:cs="Arial"/>
          <w:sz w:val="18"/>
          <w:szCs w:val="18"/>
        </w:rPr>
      </w:pPr>
      <w:r w:rsidRPr="00730523">
        <w:rPr>
          <w:rFonts w:ascii="Arial" w:hAnsi="Arial" w:cs="Arial"/>
          <w:sz w:val="18"/>
          <w:szCs w:val="18"/>
        </w:rPr>
        <w:t xml:space="preserve"> in the event that any </w:t>
      </w:r>
      <w:r w:rsidR="00715CDF" w:rsidRPr="00730523">
        <w:rPr>
          <w:rFonts w:ascii="Arial" w:hAnsi="Arial" w:cs="Arial"/>
          <w:sz w:val="18"/>
          <w:szCs w:val="18"/>
        </w:rPr>
        <w:t>of the warranties given by the e</w:t>
      </w:r>
      <w:r w:rsidRPr="00730523">
        <w:rPr>
          <w:rFonts w:ascii="Arial" w:hAnsi="Arial" w:cs="Arial"/>
          <w:sz w:val="18"/>
          <w:szCs w:val="18"/>
        </w:rPr>
        <w:t xml:space="preserve">ntrant are </w:t>
      </w:r>
      <w:proofErr w:type="gramStart"/>
      <w:r w:rsidRPr="00730523">
        <w:rPr>
          <w:rFonts w:ascii="Arial" w:hAnsi="Arial" w:cs="Arial"/>
          <w:sz w:val="18"/>
          <w:szCs w:val="18"/>
        </w:rPr>
        <w:t>false;</w:t>
      </w:r>
      <w:proofErr w:type="gramEnd"/>
      <w:r w:rsidRPr="00730523">
        <w:rPr>
          <w:rFonts w:ascii="Arial" w:hAnsi="Arial" w:cs="Arial"/>
          <w:sz w:val="18"/>
          <w:szCs w:val="18"/>
        </w:rPr>
        <w:t xml:space="preserve"> </w:t>
      </w:r>
    </w:p>
    <w:p w14:paraId="1203307C" w14:textId="77777777" w:rsidR="00751148" w:rsidRPr="00730523" w:rsidRDefault="00751148" w:rsidP="00836012">
      <w:pPr>
        <w:numPr>
          <w:ilvl w:val="2"/>
          <w:numId w:val="8"/>
        </w:numPr>
        <w:tabs>
          <w:tab w:val="clear" w:pos="2160"/>
        </w:tabs>
        <w:spacing w:after="120" w:line="240" w:lineRule="auto"/>
        <w:ind w:left="1701" w:right="-24" w:hanging="567"/>
        <w:jc w:val="both"/>
        <w:rPr>
          <w:rFonts w:ascii="Arial" w:hAnsi="Arial" w:cs="Arial"/>
          <w:sz w:val="18"/>
          <w:szCs w:val="18"/>
        </w:rPr>
      </w:pPr>
      <w:proofErr w:type="gramStart"/>
      <w:r w:rsidRPr="00730523">
        <w:rPr>
          <w:rFonts w:ascii="Arial" w:hAnsi="Arial" w:cs="Arial"/>
          <w:sz w:val="18"/>
          <w:szCs w:val="18"/>
        </w:rPr>
        <w:t>as a result of</w:t>
      </w:r>
      <w:proofErr w:type="gramEnd"/>
      <w:r w:rsidRPr="00730523">
        <w:rPr>
          <w:rFonts w:ascii="Arial" w:hAnsi="Arial" w:cs="Arial"/>
          <w:sz w:val="18"/>
          <w:szCs w:val="18"/>
        </w:rPr>
        <w:t xml:space="preserve"> any breach of the</w:t>
      </w:r>
      <w:r w:rsidR="00715CDF" w:rsidRPr="00730523">
        <w:rPr>
          <w:rFonts w:ascii="Arial" w:hAnsi="Arial" w:cs="Arial"/>
          <w:sz w:val="18"/>
          <w:szCs w:val="18"/>
        </w:rPr>
        <w:t>se Terms and Conditions by the e</w:t>
      </w:r>
      <w:r w:rsidRPr="00730523">
        <w:rPr>
          <w:rFonts w:ascii="Arial" w:hAnsi="Arial" w:cs="Arial"/>
          <w:sz w:val="18"/>
          <w:szCs w:val="18"/>
        </w:rPr>
        <w:t>ntrant; and</w:t>
      </w:r>
    </w:p>
    <w:p w14:paraId="1F67BAB3" w14:textId="77777777" w:rsidR="00751148" w:rsidRPr="00730523" w:rsidRDefault="00751148" w:rsidP="00836012">
      <w:pPr>
        <w:numPr>
          <w:ilvl w:val="0"/>
          <w:numId w:val="7"/>
        </w:numPr>
        <w:tabs>
          <w:tab w:val="clear" w:pos="850"/>
        </w:tabs>
        <w:spacing w:after="120" w:line="240" w:lineRule="auto"/>
        <w:ind w:left="1134" w:right="-24" w:hanging="567"/>
        <w:jc w:val="both"/>
        <w:rPr>
          <w:rFonts w:ascii="Arial" w:hAnsi="Arial" w:cs="Arial"/>
          <w:sz w:val="18"/>
          <w:szCs w:val="18"/>
        </w:rPr>
      </w:pPr>
      <w:r w:rsidRPr="00730523">
        <w:rPr>
          <w:rFonts w:ascii="Arial" w:hAnsi="Arial" w:cs="Arial"/>
          <w:sz w:val="18"/>
          <w:szCs w:val="18"/>
        </w:rPr>
        <w:t xml:space="preserve">they have consent from each person appearing in the Entry Material (or if a person appearing in the Entry Material is under the age of 18, from that person’s parent or guardian). </w:t>
      </w:r>
    </w:p>
    <w:p w14:paraId="69721A99" w14:textId="77777777" w:rsidR="00751148" w:rsidRPr="00730523" w:rsidRDefault="00751148" w:rsidP="00836012">
      <w:pPr>
        <w:numPr>
          <w:ilvl w:val="0"/>
          <w:numId w:val="1"/>
        </w:numPr>
        <w:tabs>
          <w:tab w:val="clear" w:pos="850"/>
        </w:tabs>
        <w:spacing w:after="120" w:line="240" w:lineRule="auto"/>
        <w:ind w:left="567" w:right="-24" w:hanging="566"/>
        <w:jc w:val="both"/>
        <w:rPr>
          <w:rFonts w:ascii="Arial" w:hAnsi="Arial" w:cs="Arial"/>
          <w:sz w:val="18"/>
          <w:szCs w:val="18"/>
        </w:rPr>
      </w:pPr>
      <w:r w:rsidRPr="00730523">
        <w:rPr>
          <w:rFonts w:ascii="Arial" w:hAnsi="Arial" w:cs="Arial"/>
          <w:sz w:val="18"/>
          <w:szCs w:val="18"/>
        </w:rPr>
        <w:t>Entrants must ensure that their entries are received by the Promoter during the Promotion Period. All entries are deemed to be received at the time of receipt by the Promoter, not t</w:t>
      </w:r>
      <w:r w:rsidR="00715CDF" w:rsidRPr="00730523">
        <w:rPr>
          <w:rFonts w:ascii="Arial" w:hAnsi="Arial" w:cs="Arial"/>
          <w:sz w:val="18"/>
          <w:szCs w:val="18"/>
        </w:rPr>
        <w:t>he time of transmission by the e</w:t>
      </w:r>
      <w:r w:rsidRPr="00730523">
        <w:rPr>
          <w:rFonts w:ascii="Arial" w:hAnsi="Arial" w:cs="Arial"/>
          <w:sz w:val="18"/>
          <w:szCs w:val="18"/>
        </w:rPr>
        <w:t>ntrant. The Promoter takes no responsibility for late, lost</w:t>
      </w:r>
      <w:r w:rsidR="00236DEE" w:rsidRPr="00730523">
        <w:rPr>
          <w:rFonts w:ascii="Arial" w:hAnsi="Arial" w:cs="Arial"/>
          <w:sz w:val="18"/>
          <w:szCs w:val="18"/>
        </w:rPr>
        <w:t>, illegible, corrupted</w:t>
      </w:r>
      <w:r w:rsidRPr="00730523">
        <w:rPr>
          <w:rFonts w:ascii="Arial" w:hAnsi="Arial" w:cs="Arial"/>
          <w:sz w:val="18"/>
          <w:szCs w:val="18"/>
        </w:rPr>
        <w:t xml:space="preserve"> or misdirected entries or for any delays or failures in any telecommunications services or equipment.</w:t>
      </w:r>
      <w:r w:rsidR="00236DEE" w:rsidRPr="00730523">
        <w:rPr>
          <w:rFonts w:ascii="Arial" w:hAnsi="Arial" w:cs="Arial"/>
          <w:sz w:val="18"/>
          <w:szCs w:val="18"/>
        </w:rPr>
        <w:t xml:space="preserve"> The Promoter is not liable for any consequences of user error including (without limitation) costs incurred.  </w:t>
      </w:r>
    </w:p>
    <w:p w14:paraId="59735AEA" w14:textId="1938BEDE" w:rsidR="00751148" w:rsidRPr="00730523" w:rsidRDefault="005813EA" w:rsidP="00836012">
      <w:pPr>
        <w:numPr>
          <w:ilvl w:val="0"/>
          <w:numId w:val="1"/>
        </w:numPr>
        <w:tabs>
          <w:tab w:val="clear" w:pos="850"/>
        </w:tabs>
        <w:spacing w:after="120" w:line="240" w:lineRule="auto"/>
        <w:ind w:left="567" w:right="-24" w:hanging="566"/>
        <w:jc w:val="both"/>
        <w:rPr>
          <w:rFonts w:ascii="Arial" w:hAnsi="Arial" w:cs="Arial"/>
          <w:sz w:val="18"/>
          <w:szCs w:val="18"/>
        </w:rPr>
      </w:pPr>
      <w:r w:rsidRPr="00730523">
        <w:rPr>
          <w:rFonts w:ascii="Arial" w:hAnsi="Arial" w:cs="Arial"/>
          <w:sz w:val="18"/>
          <w:szCs w:val="18"/>
        </w:rPr>
        <w:t>Entry to the Promotion is</w:t>
      </w:r>
      <w:r w:rsidR="00751148" w:rsidRPr="00730523">
        <w:rPr>
          <w:rFonts w:ascii="Arial" w:hAnsi="Arial" w:cs="Arial"/>
          <w:sz w:val="18"/>
          <w:szCs w:val="18"/>
        </w:rPr>
        <w:t xml:space="preserve"> free. However, any costs associated with accessing a website or app </w:t>
      </w:r>
      <w:proofErr w:type="gramStart"/>
      <w:r w:rsidR="00751148" w:rsidRPr="00730523">
        <w:rPr>
          <w:rFonts w:ascii="Arial" w:hAnsi="Arial" w:cs="Arial"/>
          <w:sz w:val="18"/>
          <w:szCs w:val="18"/>
        </w:rPr>
        <w:t>in order to</w:t>
      </w:r>
      <w:proofErr w:type="gramEnd"/>
      <w:r w:rsidR="00751148" w:rsidRPr="00730523">
        <w:rPr>
          <w:rFonts w:ascii="Arial" w:hAnsi="Arial" w:cs="Arial"/>
          <w:sz w:val="18"/>
          <w:szCs w:val="18"/>
        </w:rPr>
        <w:t xml:space="preserve"> make their entry, are the responsibility of the person seeking access and are dependent on the service provider used.  </w:t>
      </w:r>
    </w:p>
    <w:p w14:paraId="39739C19" w14:textId="5D33ACBA" w:rsidR="00751148" w:rsidRPr="00730523" w:rsidRDefault="00751148" w:rsidP="00836012">
      <w:pPr>
        <w:numPr>
          <w:ilvl w:val="0"/>
          <w:numId w:val="1"/>
        </w:numPr>
        <w:tabs>
          <w:tab w:val="clear" w:pos="850"/>
        </w:tabs>
        <w:spacing w:after="120" w:line="240" w:lineRule="auto"/>
        <w:ind w:left="567" w:right="-24" w:hanging="566"/>
        <w:jc w:val="both"/>
        <w:rPr>
          <w:rFonts w:ascii="Arial" w:hAnsi="Arial" w:cs="Arial"/>
          <w:sz w:val="18"/>
          <w:szCs w:val="18"/>
        </w:rPr>
      </w:pPr>
      <w:r w:rsidRPr="00730523">
        <w:rPr>
          <w:rFonts w:ascii="Arial" w:hAnsi="Arial" w:cs="Arial"/>
          <w:sz w:val="18"/>
          <w:szCs w:val="18"/>
        </w:rPr>
        <w:t>Entrants must manually</w:t>
      </w:r>
      <w:r w:rsidR="005813EA" w:rsidRPr="00730523">
        <w:rPr>
          <w:rFonts w:ascii="Arial" w:hAnsi="Arial" w:cs="Arial"/>
          <w:sz w:val="18"/>
          <w:szCs w:val="18"/>
        </w:rPr>
        <w:t xml:space="preserve"> enter the Promotion</w:t>
      </w:r>
      <w:r w:rsidRPr="00730523">
        <w:rPr>
          <w:rFonts w:ascii="Arial" w:hAnsi="Arial" w:cs="Arial"/>
          <w:sz w:val="18"/>
          <w:szCs w:val="18"/>
        </w:rPr>
        <w:t>. The Promoter may reject an entry if it reasonably forms the opinion that the entry has been made using automated entry means or by use of a computer entry service.</w:t>
      </w:r>
    </w:p>
    <w:p w14:paraId="233843CD" w14:textId="77795BE5" w:rsidR="00F3449A" w:rsidRPr="00730523" w:rsidDel="00DA1F55" w:rsidRDefault="00F3449A" w:rsidP="00836012">
      <w:pPr>
        <w:numPr>
          <w:ilvl w:val="0"/>
          <w:numId w:val="1"/>
        </w:numPr>
        <w:tabs>
          <w:tab w:val="clear" w:pos="850"/>
        </w:tabs>
        <w:spacing w:after="120" w:line="240" w:lineRule="auto"/>
        <w:ind w:left="567" w:right="-24" w:hanging="566"/>
        <w:jc w:val="both"/>
        <w:rPr>
          <w:del w:id="16" w:author="Dalinee Bangaroo" w:date="2024-11-13T11:21:00Z" w16du:dateUtc="2024-11-13T00:21:00Z"/>
          <w:rFonts w:ascii="Arial" w:hAnsi="Arial" w:cs="Arial"/>
          <w:sz w:val="18"/>
          <w:szCs w:val="18"/>
        </w:rPr>
      </w:pPr>
      <w:commentRangeStart w:id="17"/>
      <w:del w:id="18" w:author="Dalinee Bangaroo" w:date="2024-11-13T11:21:00Z" w16du:dateUtc="2024-11-13T00:21:00Z">
        <w:r w:rsidRPr="00730523" w:rsidDel="00DA1F55">
          <w:rPr>
            <w:rFonts w:ascii="Arial" w:hAnsi="Arial" w:cs="Arial"/>
            <w:sz w:val="18"/>
            <w:szCs w:val="18"/>
          </w:rPr>
          <w:delText xml:space="preserve">If Entry is permitted via a social media platform, the following will apply:  </w:delText>
        </w:r>
      </w:del>
    </w:p>
    <w:p w14:paraId="408DC559" w14:textId="1A88CF8B" w:rsidR="00F3449A" w:rsidRPr="00730523" w:rsidDel="00DA1F55" w:rsidRDefault="00715CDF" w:rsidP="00836012">
      <w:pPr>
        <w:numPr>
          <w:ilvl w:val="0"/>
          <w:numId w:val="9"/>
        </w:numPr>
        <w:tabs>
          <w:tab w:val="clear" w:pos="850"/>
        </w:tabs>
        <w:spacing w:after="120" w:line="240" w:lineRule="auto"/>
        <w:ind w:left="1134" w:right="-24" w:hanging="567"/>
        <w:jc w:val="both"/>
        <w:rPr>
          <w:del w:id="19" w:author="Dalinee Bangaroo" w:date="2024-11-13T11:21:00Z" w16du:dateUtc="2024-11-13T00:21:00Z"/>
          <w:rFonts w:ascii="Arial" w:hAnsi="Arial" w:cs="Arial"/>
          <w:sz w:val="18"/>
          <w:szCs w:val="18"/>
        </w:rPr>
      </w:pPr>
      <w:del w:id="20" w:author="Dalinee Bangaroo" w:date="2024-11-13T11:21:00Z" w16du:dateUtc="2024-11-13T00:21:00Z">
        <w:r w:rsidRPr="00730523" w:rsidDel="00DA1F55">
          <w:rPr>
            <w:rFonts w:ascii="Arial" w:hAnsi="Arial" w:cs="Arial"/>
            <w:sz w:val="18"/>
            <w:szCs w:val="18"/>
          </w:rPr>
          <w:delText>an e</w:delText>
        </w:r>
        <w:r w:rsidR="00F3449A" w:rsidRPr="00730523" w:rsidDel="00DA1F55">
          <w:rPr>
            <w:rFonts w:ascii="Arial" w:hAnsi="Arial" w:cs="Arial"/>
            <w:sz w:val="18"/>
            <w:szCs w:val="18"/>
          </w:rPr>
          <w:delText>ntrant’s entry must be submitted by t</w:delText>
        </w:r>
        <w:r w:rsidRPr="00730523" w:rsidDel="00DA1F55">
          <w:rPr>
            <w:rFonts w:ascii="Arial" w:hAnsi="Arial" w:cs="Arial"/>
            <w:sz w:val="18"/>
            <w:szCs w:val="18"/>
          </w:rPr>
          <w:delText>he individual e</w:delText>
        </w:r>
        <w:r w:rsidR="00F3449A" w:rsidRPr="00730523" w:rsidDel="00DA1F55">
          <w:rPr>
            <w:rFonts w:ascii="Arial" w:hAnsi="Arial" w:cs="Arial"/>
            <w:sz w:val="18"/>
            <w:szCs w:val="18"/>
          </w:rPr>
          <w:delText xml:space="preserve">ntrant;  </w:delText>
        </w:r>
      </w:del>
    </w:p>
    <w:p w14:paraId="19D8B1D0" w14:textId="1EB047D8" w:rsidR="00F3449A" w:rsidRPr="00730523" w:rsidDel="00DA1F55" w:rsidRDefault="00715CDF" w:rsidP="00836012">
      <w:pPr>
        <w:numPr>
          <w:ilvl w:val="0"/>
          <w:numId w:val="9"/>
        </w:numPr>
        <w:tabs>
          <w:tab w:val="clear" w:pos="850"/>
        </w:tabs>
        <w:spacing w:after="120" w:line="240" w:lineRule="auto"/>
        <w:ind w:left="1134" w:right="-24" w:hanging="567"/>
        <w:jc w:val="both"/>
        <w:rPr>
          <w:del w:id="21" w:author="Dalinee Bangaroo" w:date="2024-11-13T11:21:00Z" w16du:dateUtc="2024-11-13T00:21:00Z"/>
          <w:rFonts w:ascii="Arial" w:hAnsi="Arial" w:cs="Arial"/>
          <w:sz w:val="18"/>
          <w:szCs w:val="18"/>
        </w:rPr>
      </w:pPr>
      <w:del w:id="22" w:author="Dalinee Bangaroo" w:date="2024-11-13T11:21:00Z" w16du:dateUtc="2024-11-13T00:21:00Z">
        <w:r w:rsidRPr="00730523" w:rsidDel="00DA1F55">
          <w:rPr>
            <w:rFonts w:ascii="Arial" w:hAnsi="Arial" w:cs="Arial"/>
            <w:sz w:val="18"/>
            <w:szCs w:val="18"/>
          </w:rPr>
          <w:delText>e</w:delText>
        </w:r>
        <w:r w:rsidR="00F3449A" w:rsidRPr="00730523" w:rsidDel="00DA1F55">
          <w:rPr>
            <w:rFonts w:ascii="Arial" w:hAnsi="Arial" w:cs="Arial"/>
            <w:sz w:val="18"/>
            <w:szCs w:val="18"/>
          </w:rPr>
          <w:delText>ntrants must ensure their security settings on their personal account allows the Promoter to contact them in t</w:delText>
        </w:r>
        <w:r w:rsidR="0052098D" w:rsidRPr="00730523" w:rsidDel="00DA1F55">
          <w:rPr>
            <w:rFonts w:ascii="Arial" w:hAnsi="Arial" w:cs="Arial"/>
            <w:sz w:val="18"/>
            <w:szCs w:val="18"/>
          </w:rPr>
          <w:delText>he event that the entrant is a w</w:delText>
        </w:r>
        <w:r w:rsidR="00F3449A" w:rsidRPr="00730523" w:rsidDel="00DA1F55">
          <w:rPr>
            <w:rFonts w:ascii="Arial" w:hAnsi="Arial" w:cs="Arial"/>
            <w:sz w:val="18"/>
            <w:szCs w:val="18"/>
          </w:rPr>
          <w:delText xml:space="preserve">inner;  </w:delText>
        </w:r>
      </w:del>
    </w:p>
    <w:p w14:paraId="292A412B" w14:textId="5D54D03C" w:rsidR="00F3449A" w:rsidRPr="00730523" w:rsidDel="00DA1F55" w:rsidRDefault="00F3449A" w:rsidP="00836012">
      <w:pPr>
        <w:numPr>
          <w:ilvl w:val="0"/>
          <w:numId w:val="9"/>
        </w:numPr>
        <w:tabs>
          <w:tab w:val="clear" w:pos="850"/>
        </w:tabs>
        <w:spacing w:after="120" w:line="240" w:lineRule="auto"/>
        <w:ind w:left="1134" w:right="-24" w:hanging="567"/>
        <w:jc w:val="both"/>
        <w:rPr>
          <w:del w:id="23" w:author="Dalinee Bangaroo" w:date="2024-11-13T11:21:00Z" w16du:dateUtc="2024-11-13T00:21:00Z"/>
          <w:rFonts w:ascii="Arial" w:hAnsi="Arial" w:cs="Arial"/>
          <w:sz w:val="18"/>
          <w:szCs w:val="18"/>
        </w:rPr>
      </w:pPr>
      <w:del w:id="24" w:author="Dalinee Bangaroo" w:date="2024-11-13T11:21:00Z" w16du:dateUtc="2024-11-13T00:21:00Z">
        <w:r w:rsidRPr="00730523" w:rsidDel="00DA1F55">
          <w:rPr>
            <w:rFonts w:ascii="Arial" w:hAnsi="Arial" w:cs="Arial"/>
            <w:sz w:val="18"/>
            <w:szCs w:val="18"/>
          </w:rPr>
          <w:delText>use of social media platforms is subject to the terms and conditions of use of that social media platform</w:delText>
        </w:r>
        <w:r w:rsidR="00443D30" w:rsidRPr="00730523" w:rsidDel="00DA1F55">
          <w:rPr>
            <w:rFonts w:ascii="Arial" w:hAnsi="Arial" w:cs="Arial"/>
            <w:sz w:val="18"/>
            <w:szCs w:val="18"/>
          </w:rPr>
          <w:delText>;</w:delText>
        </w:r>
        <w:r w:rsidRPr="00730523" w:rsidDel="00DA1F55">
          <w:rPr>
            <w:rFonts w:ascii="Arial" w:hAnsi="Arial" w:cs="Arial"/>
            <w:sz w:val="18"/>
            <w:szCs w:val="18"/>
          </w:rPr>
          <w:delText xml:space="preserve"> </w:delText>
        </w:r>
      </w:del>
    </w:p>
    <w:p w14:paraId="5512E8D5" w14:textId="4FB61EFE" w:rsidR="006707E3" w:rsidRPr="00730523" w:rsidDel="00DA1F55" w:rsidRDefault="00E34E7B" w:rsidP="00836012">
      <w:pPr>
        <w:numPr>
          <w:ilvl w:val="0"/>
          <w:numId w:val="9"/>
        </w:numPr>
        <w:tabs>
          <w:tab w:val="clear" w:pos="850"/>
        </w:tabs>
        <w:spacing w:after="120" w:line="240" w:lineRule="auto"/>
        <w:ind w:left="1134" w:right="-24" w:hanging="567"/>
        <w:jc w:val="both"/>
        <w:rPr>
          <w:del w:id="25" w:author="Dalinee Bangaroo" w:date="2024-11-13T11:21:00Z" w16du:dateUtc="2024-11-13T00:21:00Z"/>
          <w:rFonts w:ascii="Arial" w:hAnsi="Arial" w:cs="Arial"/>
          <w:sz w:val="18"/>
          <w:szCs w:val="18"/>
        </w:rPr>
      </w:pPr>
      <w:del w:id="26" w:author="Dalinee Bangaroo" w:date="2024-11-13T11:21:00Z" w16du:dateUtc="2024-11-13T00:21:00Z">
        <w:r w:rsidRPr="00730523" w:rsidDel="00DA1F55">
          <w:rPr>
            <w:rFonts w:ascii="Arial" w:hAnsi="Arial" w:cs="Arial"/>
            <w:sz w:val="18"/>
            <w:szCs w:val="18"/>
          </w:rPr>
          <w:delText>E</w:delText>
        </w:r>
        <w:r w:rsidR="003343EA" w:rsidRPr="00730523" w:rsidDel="00DA1F55">
          <w:rPr>
            <w:rFonts w:ascii="Arial" w:hAnsi="Arial" w:cs="Arial"/>
            <w:sz w:val="18"/>
            <w:szCs w:val="18"/>
          </w:rPr>
          <w:delText>ntrants acknowledge that this</w:delText>
        </w:r>
        <w:r w:rsidR="006707E3" w:rsidRPr="00730523" w:rsidDel="00DA1F55">
          <w:rPr>
            <w:rFonts w:ascii="Arial" w:hAnsi="Arial" w:cs="Arial"/>
            <w:sz w:val="18"/>
            <w:szCs w:val="18"/>
          </w:rPr>
          <w:delText xml:space="preserve"> Promotion is in no way sponsored, endorsed or administered by, or associated with, any social media platform. </w:delText>
        </w:r>
        <w:r w:rsidR="003343EA" w:rsidRPr="00730523" w:rsidDel="00DA1F55">
          <w:rPr>
            <w:rFonts w:ascii="Arial" w:hAnsi="Arial" w:cs="Arial"/>
            <w:sz w:val="18"/>
            <w:szCs w:val="18"/>
          </w:rPr>
          <w:delText>Any questions, comments or complaints about this Promotion must be directed to the Promoter (not the social media platform).</w:delText>
        </w:r>
        <w:r w:rsidR="006707E3" w:rsidRPr="00730523" w:rsidDel="00DA1F55">
          <w:rPr>
            <w:rFonts w:ascii="Arial" w:hAnsi="Arial" w:cs="Arial"/>
            <w:sz w:val="18"/>
            <w:szCs w:val="18"/>
          </w:rPr>
          <w:delText>Th</w:delText>
        </w:r>
        <w:r w:rsidR="0052098D" w:rsidRPr="00730523" w:rsidDel="00DA1F55">
          <w:rPr>
            <w:rFonts w:ascii="Arial" w:hAnsi="Arial" w:cs="Arial"/>
            <w:sz w:val="18"/>
            <w:szCs w:val="18"/>
          </w:rPr>
          <w:delText>e w</w:delText>
        </w:r>
        <w:r w:rsidR="006707E3" w:rsidRPr="00730523" w:rsidDel="00DA1F55">
          <w:rPr>
            <w:rFonts w:ascii="Arial" w:hAnsi="Arial" w:cs="Arial"/>
            <w:sz w:val="18"/>
            <w:szCs w:val="18"/>
          </w:rPr>
          <w:delText xml:space="preserve">inner and their </w:delText>
        </w:r>
        <w:r w:rsidRPr="00730523" w:rsidDel="00DA1F55">
          <w:rPr>
            <w:rFonts w:ascii="Arial" w:hAnsi="Arial" w:cs="Arial"/>
            <w:sz w:val="18"/>
            <w:szCs w:val="18"/>
          </w:rPr>
          <w:delText>guest</w:delText>
        </w:r>
        <w:r w:rsidR="006707E3" w:rsidRPr="00730523" w:rsidDel="00DA1F55">
          <w:rPr>
            <w:rFonts w:ascii="Arial" w:hAnsi="Arial" w:cs="Arial"/>
            <w:sz w:val="18"/>
            <w:szCs w:val="18"/>
          </w:rPr>
          <w:delText>(s) (if any) are solely responsible and liable for the content of their entries and/or posts and any other info</w:delText>
        </w:r>
        <w:r w:rsidRPr="00730523" w:rsidDel="00DA1F55">
          <w:rPr>
            <w:rFonts w:ascii="Arial" w:hAnsi="Arial" w:cs="Arial"/>
            <w:sz w:val="18"/>
            <w:szCs w:val="18"/>
          </w:rPr>
          <w:delText>rmation they transmit to other i</w:delText>
        </w:r>
        <w:r w:rsidR="006707E3" w:rsidRPr="00730523" w:rsidDel="00DA1F55">
          <w:rPr>
            <w:rFonts w:ascii="Arial" w:hAnsi="Arial" w:cs="Arial"/>
            <w:sz w:val="18"/>
            <w:szCs w:val="18"/>
          </w:rPr>
          <w:delText xml:space="preserve">nternet users; and  </w:delText>
        </w:r>
      </w:del>
    </w:p>
    <w:p w14:paraId="517B27E4" w14:textId="29C905F7" w:rsidR="006707E3" w:rsidRPr="00730523" w:rsidDel="00DA1F55" w:rsidRDefault="006707E3" w:rsidP="00836012">
      <w:pPr>
        <w:numPr>
          <w:ilvl w:val="0"/>
          <w:numId w:val="9"/>
        </w:numPr>
        <w:tabs>
          <w:tab w:val="clear" w:pos="850"/>
        </w:tabs>
        <w:spacing w:after="120" w:line="240" w:lineRule="auto"/>
        <w:ind w:left="1134" w:right="-24" w:hanging="567"/>
        <w:jc w:val="both"/>
        <w:rPr>
          <w:del w:id="27" w:author="Dalinee Bangaroo" w:date="2024-11-13T11:21:00Z" w16du:dateUtc="2024-11-13T00:21:00Z"/>
          <w:rFonts w:ascii="Arial" w:hAnsi="Arial" w:cs="Arial"/>
          <w:sz w:val="18"/>
          <w:szCs w:val="18"/>
        </w:rPr>
      </w:pPr>
      <w:del w:id="28" w:author="Dalinee Bangaroo" w:date="2024-11-13T11:21:00Z" w16du:dateUtc="2024-11-13T00:21:00Z">
        <w:r w:rsidRPr="00730523" w:rsidDel="00DA1F55">
          <w:rPr>
            <w:rFonts w:ascii="Arial" w:hAnsi="Arial" w:cs="Arial"/>
            <w:sz w:val="18"/>
            <w:szCs w:val="18"/>
          </w:rPr>
          <w:delText xml:space="preserve">to the extent permitted by law, the winner and their </w:delText>
        </w:r>
        <w:r w:rsidR="00E34E7B" w:rsidRPr="00730523" w:rsidDel="00DA1F55">
          <w:rPr>
            <w:rFonts w:ascii="Arial" w:hAnsi="Arial" w:cs="Arial"/>
            <w:sz w:val="18"/>
            <w:szCs w:val="18"/>
          </w:rPr>
          <w:delText>guest(s)</w:delText>
        </w:r>
        <w:r w:rsidRPr="00730523" w:rsidDel="00DA1F55">
          <w:rPr>
            <w:rFonts w:ascii="Arial" w:hAnsi="Arial" w:cs="Arial"/>
            <w:sz w:val="18"/>
            <w:szCs w:val="18"/>
          </w:rPr>
          <w:delText xml:space="preserve"> agree to release any and all social media platforms (and their associated agencies and companies) used in conjunction with this Promoti</w:delText>
        </w:r>
        <w:r w:rsidR="00E34E7B" w:rsidRPr="00730523" w:rsidDel="00DA1F55">
          <w:rPr>
            <w:rFonts w:ascii="Arial" w:hAnsi="Arial" w:cs="Arial"/>
            <w:sz w:val="18"/>
            <w:szCs w:val="18"/>
          </w:rPr>
          <w:delText>on, against any and all losses, claims, costs, expenses and</w:delText>
        </w:r>
        <w:r w:rsidRPr="00730523" w:rsidDel="00DA1F55">
          <w:rPr>
            <w:rFonts w:ascii="Arial" w:hAnsi="Arial" w:cs="Arial"/>
            <w:sz w:val="18"/>
            <w:szCs w:val="18"/>
          </w:rPr>
          <w:delText xml:space="preserve"> damages (of any nature) which may be incurred by the</w:delText>
        </w:r>
        <w:r w:rsidR="0052098D" w:rsidRPr="00730523" w:rsidDel="00DA1F55">
          <w:rPr>
            <w:rFonts w:ascii="Arial" w:hAnsi="Arial" w:cs="Arial"/>
            <w:sz w:val="18"/>
            <w:szCs w:val="18"/>
          </w:rPr>
          <w:delText xml:space="preserve"> w</w:delText>
        </w:r>
        <w:r w:rsidR="00E34E7B" w:rsidRPr="00730523" w:rsidDel="00DA1F55">
          <w:rPr>
            <w:rFonts w:ascii="Arial" w:hAnsi="Arial" w:cs="Arial"/>
            <w:sz w:val="18"/>
            <w:szCs w:val="18"/>
          </w:rPr>
          <w:delText>inner and their guest(</w:delText>
        </w:r>
        <w:r w:rsidRPr="00730523" w:rsidDel="00DA1F55">
          <w:rPr>
            <w:rFonts w:ascii="Arial" w:hAnsi="Arial" w:cs="Arial"/>
            <w:sz w:val="18"/>
            <w:szCs w:val="18"/>
          </w:rPr>
          <w:delText>s</w:delText>
        </w:r>
        <w:r w:rsidR="00E34E7B" w:rsidRPr="00730523" w:rsidDel="00DA1F55">
          <w:rPr>
            <w:rFonts w:ascii="Arial" w:hAnsi="Arial" w:cs="Arial"/>
            <w:sz w:val="18"/>
            <w:szCs w:val="18"/>
          </w:rPr>
          <w:delText>)</w:delText>
        </w:r>
        <w:r w:rsidRPr="00730523" w:rsidDel="00DA1F55">
          <w:rPr>
            <w:rFonts w:ascii="Arial" w:hAnsi="Arial" w:cs="Arial"/>
            <w:sz w:val="18"/>
            <w:szCs w:val="18"/>
          </w:rPr>
          <w:delText xml:space="preserve"> in respect of their participation in the Promotion. </w:delText>
        </w:r>
        <w:commentRangeEnd w:id="17"/>
        <w:r w:rsidR="00747CFD" w:rsidDel="00DA1F55">
          <w:rPr>
            <w:rStyle w:val="CommentReference"/>
          </w:rPr>
          <w:commentReference w:id="17"/>
        </w:r>
      </w:del>
    </w:p>
    <w:p w14:paraId="7CB640F9" w14:textId="4AC639CC" w:rsidR="00751148" w:rsidRPr="00730523" w:rsidRDefault="00715CDF" w:rsidP="00836012">
      <w:pPr>
        <w:numPr>
          <w:ilvl w:val="0"/>
          <w:numId w:val="1"/>
        </w:numPr>
        <w:tabs>
          <w:tab w:val="clear" w:pos="850"/>
        </w:tabs>
        <w:spacing w:after="120" w:line="240" w:lineRule="auto"/>
        <w:ind w:left="567" w:right="-24" w:hanging="567"/>
        <w:jc w:val="both"/>
        <w:rPr>
          <w:rFonts w:ascii="Arial" w:hAnsi="Arial" w:cs="Arial"/>
          <w:sz w:val="18"/>
          <w:szCs w:val="18"/>
        </w:rPr>
      </w:pPr>
      <w:r w:rsidRPr="00730523">
        <w:rPr>
          <w:rFonts w:ascii="Arial" w:hAnsi="Arial" w:cs="Arial"/>
          <w:sz w:val="18"/>
          <w:szCs w:val="18"/>
        </w:rPr>
        <w:t>Should an e</w:t>
      </w:r>
      <w:r w:rsidR="00751148" w:rsidRPr="00730523">
        <w:rPr>
          <w:rFonts w:ascii="Arial" w:hAnsi="Arial" w:cs="Arial"/>
          <w:sz w:val="18"/>
          <w:szCs w:val="18"/>
        </w:rPr>
        <w:t xml:space="preserve">ntrant’s contact details change at any time between the date on which they enter the Promotion and </w:t>
      </w:r>
      <w:r w:rsidRPr="00730523">
        <w:rPr>
          <w:rFonts w:ascii="Arial" w:hAnsi="Arial" w:cs="Arial"/>
          <w:sz w:val="18"/>
          <w:szCs w:val="18"/>
        </w:rPr>
        <w:t xml:space="preserve">the </w:t>
      </w:r>
      <w:ins w:id="29" w:author="Dalinee Bangaroo" w:date="2024-11-13T11:21:00Z" w16du:dateUtc="2024-11-13T00:21:00Z">
        <w:r w:rsidR="00DA1F55">
          <w:rPr>
            <w:rFonts w:ascii="Arial" w:hAnsi="Arial" w:cs="Arial"/>
            <w:sz w:val="18"/>
            <w:szCs w:val="18"/>
          </w:rPr>
          <w:t>D</w:t>
        </w:r>
      </w:ins>
      <w:ins w:id="30" w:author="Dalinee Bangaroo" w:date="2024-11-13T11:22:00Z" w16du:dateUtc="2024-11-13T00:22:00Z">
        <w:r w:rsidR="00DA1F55">
          <w:rPr>
            <w:rFonts w:ascii="Arial" w:hAnsi="Arial" w:cs="Arial"/>
            <w:sz w:val="18"/>
            <w:szCs w:val="18"/>
          </w:rPr>
          <w:t xml:space="preserve">etermination </w:t>
        </w:r>
      </w:ins>
      <w:del w:id="31" w:author="Dalinee Bangaroo" w:date="2024-11-13T11:21:00Z" w16du:dateUtc="2024-11-13T00:21:00Z">
        <w:r w:rsidRPr="00730523" w:rsidDel="00DA1F55">
          <w:rPr>
            <w:rFonts w:ascii="Arial" w:hAnsi="Arial" w:cs="Arial"/>
            <w:sz w:val="18"/>
            <w:szCs w:val="18"/>
          </w:rPr>
          <w:delText xml:space="preserve">Unclaimed Prize </w:delText>
        </w:r>
      </w:del>
      <w:r w:rsidRPr="00730523">
        <w:rPr>
          <w:rFonts w:ascii="Arial" w:hAnsi="Arial" w:cs="Arial"/>
          <w:sz w:val="18"/>
          <w:szCs w:val="18"/>
        </w:rPr>
        <w:t xml:space="preserve">Date, </w:t>
      </w:r>
      <w:r w:rsidRPr="00730523">
        <w:rPr>
          <w:rFonts w:ascii="Arial" w:hAnsi="Arial" w:cs="Arial"/>
          <w:sz w:val="18"/>
          <w:szCs w:val="18"/>
        </w:rPr>
        <w:t>that e</w:t>
      </w:r>
      <w:r w:rsidR="00751148" w:rsidRPr="00730523">
        <w:rPr>
          <w:rFonts w:ascii="Arial" w:hAnsi="Arial" w:cs="Arial"/>
          <w:sz w:val="18"/>
          <w:szCs w:val="18"/>
        </w:rPr>
        <w:t xml:space="preserve">ntrant must notify the Promoter of their correct contact details immediately. </w:t>
      </w:r>
    </w:p>
    <w:p w14:paraId="76E786EA" w14:textId="77777777" w:rsidR="00751148" w:rsidRPr="00730523" w:rsidRDefault="00751148" w:rsidP="00836012">
      <w:pPr>
        <w:numPr>
          <w:ilvl w:val="0"/>
          <w:numId w:val="1"/>
        </w:numPr>
        <w:tabs>
          <w:tab w:val="clear" w:pos="850"/>
        </w:tabs>
        <w:spacing w:after="120" w:line="240" w:lineRule="auto"/>
        <w:ind w:left="567" w:right="-24" w:hanging="567"/>
        <w:jc w:val="both"/>
        <w:rPr>
          <w:rFonts w:ascii="Arial" w:hAnsi="Arial" w:cs="Arial"/>
          <w:sz w:val="18"/>
          <w:szCs w:val="18"/>
        </w:rPr>
      </w:pPr>
      <w:r w:rsidRPr="00730523">
        <w:rPr>
          <w:rFonts w:ascii="Arial" w:hAnsi="Arial" w:cs="Arial"/>
          <w:sz w:val="18"/>
          <w:szCs w:val="18"/>
        </w:rPr>
        <w:t>Any entr</w:t>
      </w:r>
      <w:r w:rsidR="00715CDF" w:rsidRPr="00730523">
        <w:rPr>
          <w:rFonts w:ascii="Arial" w:hAnsi="Arial" w:cs="Arial"/>
          <w:sz w:val="18"/>
          <w:szCs w:val="18"/>
        </w:rPr>
        <w:t>y that is made on behalf of an e</w:t>
      </w:r>
      <w:r w:rsidRPr="00730523">
        <w:rPr>
          <w:rFonts w:ascii="Arial" w:hAnsi="Arial" w:cs="Arial"/>
          <w:sz w:val="18"/>
          <w:szCs w:val="18"/>
        </w:rPr>
        <w:t xml:space="preserve">ntrant by a third party, or otherwise by proxy, will be invalid. </w:t>
      </w:r>
    </w:p>
    <w:p w14:paraId="2B2FC5F5" w14:textId="77777777" w:rsidR="00751148" w:rsidRPr="00730523" w:rsidRDefault="00751148" w:rsidP="00836012">
      <w:pPr>
        <w:numPr>
          <w:ilvl w:val="0"/>
          <w:numId w:val="1"/>
        </w:numPr>
        <w:tabs>
          <w:tab w:val="clear" w:pos="850"/>
        </w:tabs>
        <w:spacing w:after="120" w:line="240" w:lineRule="auto"/>
        <w:ind w:left="567" w:right="-24" w:hanging="567"/>
        <w:jc w:val="both"/>
        <w:rPr>
          <w:rFonts w:ascii="Arial" w:hAnsi="Arial" w:cs="Arial"/>
          <w:sz w:val="18"/>
          <w:szCs w:val="18"/>
        </w:rPr>
      </w:pPr>
      <w:r w:rsidRPr="00730523">
        <w:rPr>
          <w:rFonts w:ascii="Arial" w:hAnsi="Arial" w:cs="Arial"/>
          <w:sz w:val="18"/>
          <w:szCs w:val="18"/>
        </w:rPr>
        <w:t>The Promoter may, at its absolute discretion, declare</w:t>
      </w:r>
      <w:r w:rsidR="00715CDF" w:rsidRPr="00730523">
        <w:rPr>
          <w:rFonts w:ascii="Arial" w:hAnsi="Arial" w:cs="Arial"/>
          <w:sz w:val="18"/>
          <w:szCs w:val="18"/>
        </w:rPr>
        <w:t xml:space="preserve"> any or all entries made by an entrant to be invalid if the e</w:t>
      </w:r>
      <w:r w:rsidRPr="00730523">
        <w:rPr>
          <w:rFonts w:ascii="Arial" w:hAnsi="Arial" w:cs="Arial"/>
          <w:sz w:val="18"/>
          <w:szCs w:val="18"/>
        </w:rPr>
        <w:t>ntrant:</w:t>
      </w:r>
    </w:p>
    <w:p w14:paraId="62CA00B9" w14:textId="77777777" w:rsidR="00751148" w:rsidRPr="00730523" w:rsidRDefault="00751148" w:rsidP="00836012">
      <w:pPr>
        <w:numPr>
          <w:ilvl w:val="0"/>
          <w:numId w:val="10"/>
        </w:numPr>
        <w:tabs>
          <w:tab w:val="clear" w:pos="850"/>
        </w:tabs>
        <w:spacing w:after="120" w:line="240" w:lineRule="auto"/>
        <w:ind w:left="1134" w:right="-24" w:hanging="567"/>
        <w:jc w:val="both"/>
        <w:rPr>
          <w:rFonts w:ascii="Arial" w:hAnsi="Arial" w:cs="Arial"/>
          <w:sz w:val="18"/>
          <w:szCs w:val="18"/>
        </w:rPr>
      </w:pPr>
      <w:r w:rsidRPr="00730523">
        <w:rPr>
          <w:rFonts w:ascii="Arial" w:hAnsi="Arial" w:cs="Arial"/>
          <w:sz w:val="18"/>
          <w:szCs w:val="18"/>
        </w:rPr>
        <w:t>fails to establish their entitlement to win the Promotion to the Promoter’s satisfaction; or</w:t>
      </w:r>
    </w:p>
    <w:p w14:paraId="7A8AA64D" w14:textId="77777777" w:rsidR="00751148" w:rsidRPr="00730523" w:rsidRDefault="00751148" w:rsidP="00836012">
      <w:pPr>
        <w:numPr>
          <w:ilvl w:val="0"/>
          <w:numId w:val="10"/>
        </w:numPr>
        <w:tabs>
          <w:tab w:val="clear" w:pos="850"/>
        </w:tabs>
        <w:spacing w:after="120" w:line="240" w:lineRule="auto"/>
        <w:ind w:left="1134" w:right="-24" w:hanging="567"/>
        <w:jc w:val="both"/>
        <w:rPr>
          <w:rFonts w:ascii="Arial" w:hAnsi="Arial" w:cs="Arial"/>
          <w:sz w:val="18"/>
          <w:szCs w:val="18"/>
        </w:rPr>
      </w:pPr>
      <w:r w:rsidRPr="00730523">
        <w:rPr>
          <w:rFonts w:ascii="Arial" w:hAnsi="Arial" w:cs="Arial"/>
          <w:sz w:val="18"/>
          <w:szCs w:val="18"/>
        </w:rPr>
        <w:t>fails to produce items as required by these Terms and Conditions or produces items that appear to be illegible, stolen, forged, reconstructed, altered, incomplete or tampered with in any way; or</w:t>
      </w:r>
    </w:p>
    <w:p w14:paraId="341AC3CC" w14:textId="77777777" w:rsidR="00751148" w:rsidRPr="00730523" w:rsidRDefault="00751148" w:rsidP="00836012">
      <w:pPr>
        <w:numPr>
          <w:ilvl w:val="0"/>
          <w:numId w:val="10"/>
        </w:numPr>
        <w:tabs>
          <w:tab w:val="clear" w:pos="850"/>
        </w:tabs>
        <w:spacing w:after="120" w:line="240" w:lineRule="auto"/>
        <w:ind w:left="1134" w:right="-24" w:hanging="567"/>
        <w:jc w:val="both"/>
        <w:rPr>
          <w:rFonts w:ascii="Arial" w:hAnsi="Arial" w:cs="Arial"/>
          <w:sz w:val="18"/>
          <w:szCs w:val="18"/>
        </w:rPr>
      </w:pPr>
      <w:r w:rsidRPr="00730523">
        <w:rPr>
          <w:rFonts w:ascii="Arial" w:hAnsi="Arial" w:cs="Arial"/>
          <w:sz w:val="18"/>
          <w:szCs w:val="18"/>
        </w:rPr>
        <w:t>appears, to the Promoter, to have tampered with, or benefited from tampering with, the entry process; or</w:t>
      </w:r>
    </w:p>
    <w:p w14:paraId="736372EA" w14:textId="7A8BB669" w:rsidR="00747CFD" w:rsidRPr="00747CFD" w:rsidRDefault="00751148" w:rsidP="00747CFD">
      <w:pPr>
        <w:numPr>
          <w:ilvl w:val="0"/>
          <w:numId w:val="10"/>
        </w:numPr>
        <w:tabs>
          <w:tab w:val="clear" w:pos="850"/>
        </w:tabs>
        <w:spacing w:after="120" w:line="240" w:lineRule="auto"/>
        <w:ind w:left="1134" w:right="-24" w:hanging="567"/>
        <w:jc w:val="both"/>
        <w:rPr>
          <w:rFonts w:ascii="Arial" w:hAnsi="Arial" w:cs="Arial"/>
          <w:sz w:val="18"/>
          <w:szCs w:val="18"/>
        </w:rPr>
      </w:pPr>
      <w:r w:rsidRPr="00730523">
        <w:rPr>
          <w:rFonts w:ascii="Arial" w:hAnsi="Arial" w:cs="Arial"/>
          <w:sz w:val="18"/>
          <w:szCs w:val="18"/>
        </w:rPr>
        <w:t>has submitted an entry that is not in accordance w</w:t>
      </w:r>
      <w:r w:rsidR="00140D30" w:rsidRPr="00730523">
        <w:rPr>
          <w:rFonts w:ascii="Arial" w:hAnsi="Arial" w:cs="Arial"/>
          <w:sz w:val="18"/>
          <w:szCs w:val="18"/>
        </w:rPr>
        <w:t>ith these Terms and Conditions.</w:t>
      </w:r>
    </w:p>
    <w:p w14:paraId="1046DED2" w14:textId="6E0547F0" w:rsidR="00140D30" w:rsidRPr="00730523" w:rsidRDefault="00140D30" w:rsidP="00836012">
      <w:pPr>
        <w:numPr>
          <w:ilvl w:val="0"/>
          <w:numId w:val="1"/>
        </w:numPr>
        <w:tabs>
          <w:tab w:val="clear" w:pos="850"/>
        </w:tabs>
        <w:spacing w:after="120" w:line="240" w:lineRule="auto"/>
        <w:ind w:left="567" w:right="-24" w:hanging="567"/>
        <w:jc w:val="both"/>
        <w:rPr>
          <w:rFonts w:ascii="Arial" w:hAnsi="Arial" w:cs="Arial"/>
          <w:sz w:val="18"/>
          <w:szCs w:val="18"/>
        </w:rPr>
      </w:pPr>
      <w:r w:rsidRPr="00730523">
        <w:rPr>
          <w:rFonts w:ascii="Arial" w:hAnsi="Arial" w:cs="Arial"/>
          <w:sz w:val="18"/>
          <w:szCs w:val="18"/>
        </w:rPr>
        <w:t>By entering the P</w:t>
      </w:r>
      <w:r w:rsidR="00D623CB" w:rsidRPr="00730523">
        <w:rPr>
          <w:rFonts w:ascii="Arial" w:hAnsi="Arial" w:cs="Arial"/>
          <w:sz w:val="18"/>
          <w:szCs w:val="18"/>
        </w:rPr>
        <w:t xml:space="preserve">romotion, the winner </w:t>
      </w:r>
      <w:del w:id="32" w:author="Dalinee Bangaroo" w:date="2024-11-12T16:47:00Z" w16du:dateUtc="2024-11-12T05:47:00Z">
        <w:r w:rsidR="00D623CB" w:rsidRPr="00730523" w:rsidDel="007224D8">
          <w:rPr>
            <w:rFonts w:ascii="Arial" w:hAnsi="Arial" w:cs="Arial"/>
            <w:sz w:val="18"/>
            <w:szCs w:val="18"/>
          </w:rPr>
          <w:delText>and their g</w:delText>
        </w:r>
        <w:r w:rsidRPr="00730523" w:rsidDel="007224D8">
          <w:rPr>
            <w:rFonts w:ascii="Arial" w:hAnsi="Arial" w:cs="Arial"/>
            <w:sz w:val="18"/>
            <w:szCs w:val="18"/>
          </w:rPr>
          <w:delText xml:space="preserve">uest </w:delText>
        </w:r>
      </w:del>
      <w:r w:rsidRPr="00730523">
        <w:rPr>
          <w:rFonts w:ascii="Arial" w:hAnsi="Arial" w:cs="Arial"/>
          <w:sz w:val="18"/>
          <w:szCs w:val="18"/>
        </w:rPr>
        <w:t>agree</w:t>
      </w:r>
      <w:ins w:id="33" w:author="Dalinee Bangaroo" w:date="2024-11-12T16:47:00Z" w16du:dateUtc="2024-11-12T05:47:00Z">
        <w:r w:rsidR="007224D8">
          <w:rPr>
            <w:rFonts w:ascii="Arial" w:hAnsi="Arial" w:cs="Arial"/>
            <w:sz w:val="18"/>
            <w:szCs w:val="18"/>
          </w:rPr>
          <w:t>s</w:t>
        </w:r>
      </w:ins>
      <w:r w:rsidRPr="00730523">
        <w:rPr>
          <w:rFonts w:ascii="Arial" w:hAnsi="Arial" w:cs="Arial"/>
          <w:sz w:val="18"/>
          <w:szCs w:val="18"/>
        </w:rPr>
        <w:t xml:space="preserve"> that:</w:t>
      </w:r>
    </w:p>
    <w:p w14:paraId="09DECF39" w14:textId="1EB6193F" w:rsidR="00140D30" w:rsidRPr="00730523" w:rsidRDefault="00140D30" w:rsidP="00836012">
      <w:pPr>
        <w:numPr>
          <w:ilvl w:val="0"/>
          <w:numId w:val="13"/>
        </w:numPr>
        <w:tabs>
          <w:tab w:val="clear" w:pos="850"/>
        </w:tabs>
        <w:spacing w:after="120" w:line="240" w:lineRule="auto"/>
        <w:ind w:left="1134" w:right="-24" w:hanging="567"/>
        <w:jc w:val="both"/>
        <w:rPr>
          <w:rFonts w:ascii="Arial" w:hAnsi="Arial" w:cs="Arial"/>
          <w:sz w:val="18"/>
          <w:szCs w:val="18"/>
        </w:rPr>
      </w:pPr>
      <w:r w:rsidRPr="00730523">
        <w:rPr>
          <w:rFonts w:ascii="Arial" w:hAnsi="Arial" w:cs="Arial"/>
          <w:sz w:val="18"/>
          <w:szCs w:val="18"/>
        </w:rPr>
        <w:t xml:space="preserve">if requested by the </w:t>
      </w:r>
      <w:r w:rsidR="0052098D" w:rsidRPr="00730523">
        <w:rPr>
          <w:rFonts w:ascii="Arial" w:hAnsi="Arial" w:cs="Arial"/>
          <w:sz w:val="18"/>
          <w:szCs w:val="18"/>
        </w:rPr>
        <w:t>Promoter, the w</w:t>
      </w:r>
      <w:r w:rsidR="00D623CB" w:rsidRPr="00730523">
        <w:rPr>
          <w:rFonts w:ascii="Arial" w:hAnsi="Arial" w:cs="Arial"/>
          <w:sz w:val="18"/>
          <w:szCs w:val="18"/>
        </w:rPr>
        <w:t xml:space="preserve">inner </w:t>
      </w:r>
      <w:del w:id="34" w:author="Dalinee Bangaroo" w:date="2024-11-12T16:47:00Z" w16du:dateUtc="2024-11-12T05:47:00Z">
        <w:r w:rsidR="00D623CB" w:rsidRPr="00730523" w:rsidDel="007224D8">
          <w:rPr>
            <w:rFonts w:ascii="Arial" w:hAnsi="Arial" w:cs="Arial"/>
            <w:sz w:val="18"/>
            <w:szCs w:val="18"/>
          </w:rPr>
          <w:delText>and their g</w:delText>
        </w:r>
        <w:r w:rsidRPr="00730523" w:rsidDel="007224D8">
          <w:rPr>
            <w:rFonts w:ascii="Arial" w:hAnsi="Arial" w:cs="Arial"/>
            <w:sz w:val="18"/>
            <w:szCs w:val="18"/>
          </w:rPr>
          <w:delText xml:space="preserve">uest </w:delText>
        </w:r>
      </w:del>
      <w:r w:rsidRPr="00730523">
        <w:rPr>
          <w:rFonts w:ascii="Arial" w:hAnsi="Arial" w:cs="Arial"/>
          <w:sz w:val="18"/>
          <w:szCs w:val="18"/>
        </w:rPr>
        <w:t>will:</w:t>
      </w:r>
    </w:p>
    <w:p w14:paraId="43C07946" w14:textId="77777777" w:rsidR="00140D30" w:rsidRPr="00730523" w:rsidRDefault="00140D30" w:rsidP="00836012">
      <w:pPr>
        <w:numPr>
          <w:ilvl w:val="0"/>
          <w:numId w:val="11"/>
        </w:numPr>
        <w:spacing w:after="120" w:line="240" w:lineRule="auto"/>
        <w:ind w:left="1701" w:right="-24" w:hanging="567"/>
        <w:jc w:val="both"/>
        <w:rPr>
          <w:rFonts w:ascii="Arial" w:hAnsi="Arial" w:cs="Arial"/>
          <w:sz w:val="18"/>
          <w:szCs w:val="18"/>
        </w:rPr>
      </w:pPr>
      <w:r w:rsidRPr="00730523">
        <w:rPr>
          <w:rFonts w:ascii="Arial" w:hAnsi="Arial" w:cs="Arial"/>
          <w:sz w:val="18"/>
          <w:szCs w:val="18"/>
        </w:rPr>
        <w:t>provide comments about the Promotion and/or a photograph or audio-visual clip of themselves; and</w:t>
      </w:r>
    </w:p>
    <w:p w14:paraId="49F95BC7" w14:textId="77777777" w:rsidR="00140D30" w:rsidRPr="00730523" w:rsidRDefault="00140D30" w:rsidP="00836012">
      <w:pPr>
        <w:numPr>
          <w:ilvl w:val="0"/>
          <w:numId w:val="11"/>
        </w:numPr>
        <w:spacing w:after="120" w:line="240" w:lineRule="auto"/>
        <w:ind w:left="1701" w:right="-24" w:hanging="567"/>
        <w:jc w:val="both"/>
        <w:rPr>
          <w:rFonts w:ascii="Arial" w:hAnsi="Arial" w:cs="Arial"/>
          <w:sz w:val="18"/>
          <w:szCs w:val="18"/>
        </w:rPr>
      </w:pPr>
      <w:r w:rsidRPr="00730523">
        <w:rPr>
          <w:rFonts w:ascii="Arial" w:hAnsi="Arial" w:cs="Arial"/>
          <w:sz w:val="18"/>
          <w:szCs w:val="18"/>
        </w:rPr>
        <w:t>participate in a</w:t>
      </w:r>
      <w:r w:rsidR="00D623CB" w:rsidRPr="00730523">
        <w:rPr>
          <w:rFonts w:ascii="Arial" w:hAnsi="Arial" w:cs="Arial"/>
          <w:sz w:val="18"/>
          <w:szCs w:val="18"/>
        </w:rPr>
        <w:t>ll</w:t>
      </w:r>
      <w:r w:rsidRPr="00730523">
        <w:rPr>
          <w:rFonts w:ascii="Arial" w:hAnsi="Arial" w:cs="Arial"/>
          <w:sz w:val="18"/>
          <w:szCs w:val="18"/>
        </w:rPr>
        <w:t xml:space="preserve"> promotional </w:t>
      </w:r>
      <w:r w:rsidR="00D623CB" w:rsidRPr="00730523">
        <w:rPr>
          <w:rFonts w:ascii="Arial" w:hAnsi="Arial" w:cs="Arial"/>
          <w:sz w:val="18"/>
          <w:szCs w:val="18"/>
        </w:rPr>
        <w:t>and publicity activity</w:t>
      </w:r>
      <w:r w:rsidRPr="00730523">
        <w:rPr>
          <w:rFonts w:ascii="Arial" w:hAnsi="Arial" w:cs="Arial"/>
          <w:sz w:val="18"/>
          <w:szCs w:val="18"/>
        </w:rPr>
        <w:t xml:space="preserve"> in connection with the </w:t>
      </w:r>
      <w:proofErr w:type="gramStart"/>
      <w:r w:rsidRPr="00730523">
        <w:rPr>
          <w:rFonts w:ascii="Arial" w:hAnsi="Arial" w:cs="Arial"/>
          <w:sz w:val="18"/>
          <w:szCs w:val="18"/>
        </w:rPr>
        <w:t>Promotion;</w:t>
      </w:r>
      <w:proofErr w:type="gramEnd"/>
    </w:p>
    <w:p w14:paraId="7E42C9F7" w14:textId="65634200" w:rsidR="00140D30" w:rsidRPr="00730523" w:rsidRDefault="00140D30" w:rsidP="00836012">
      <w:pPr>
        <w:numPr>
          <w:ilvl w:val="0"/>
          <w:numId w:val="13"/>
        </w:numPr>
        <w:tabs>
          <w:tab w:val="clear" w:pos="850"/>
        </w:tabs>
        <w:spacing w:after="120" w:line="240" w:lineRule="auto"/>
        <w:ind w:left="1134" w:right="-24" w:hanging="567"/>
        <w:jc w:val="both"/>
        <w:rPr>
          <w:rFonts w:ascii="Arial" w:hAnsi="Arial" w:cs="Arial"/>
          <w:sz w:val="18"/>
          <w:szCs w:val="18"/>
        </w:rPr>
      </w:pPr>
      <w:r w:rsidRPr="00730523">
        <w:rPr>
          <w:rFonts w:ascii="Arial" w:hAnsi="Arial" w:cs="Arial"/>
          <w:sz w:val="18"/>
          <w:szCs w:val="18"/>
        </w:rPr>
        <w:t xml:space="preserve">the Promoter may use their name, </w:t>
      </w:r>
      <w:ins w:id="35" w:author="Dalinee Bangaroo" w:date="2024-11-12T16:47:00Z" w16du:dateUtc="2024-11-12T05:47:00Z">
        <w:r w:rsidR="007224D8">
          <w:rPr>
            <w:rFonts w:ascii="Arial" w:hAnsi="Arial" w:cs="Arial"/>
            <w:sz w:val="18"/>
            <w:szCs w:val="18"/>
          </w:rPr>
          <w:t xml:space="preserve">likeness, </w:t>
        </w:r>
      </w:ins>
      <w:r w:rsidRPr="00730523">
        <w:rPr>
          <w:rFonts w:ascii="Arial" w:hAnsi="Arial" w:cs="Arial"/>
          <w:sz w:val="18"/>
          <w:szCs w:val="18"/>
        </w:rPr>
        <w:t xml:space="preserve">image, </w:t>
      </w:r>
      <w:r w:rsidR="00DC343C" w:rsidRPr="00730523">
        <w:rPr>
          <w:rFonts w:ascii="Arial" w:hAnsi="Arial" w:cs="Arial"/>
          <w:sz w:val="18"/>
          <w:szCs w:val="18"/>
        </w:rPr>
        <w:t xml:space="preserve">location, </w:t>
      </w:r>
      <w:r w:rsidRPr="00730523">
        <w:rPr>
          <w:rFonts w:ascii="Arial" w:hAnsi="Arial" w:cs="Arial"/>
          <w:sz w:val="18"/>
          <w:szCs w:val="18"/>
        </w:rPr>
        <w:t>comments, photographs</w:t>
      </w:r>
      <w:r w:rsidR="00DC343C" w:rsidRPr="00730523">
        <w:rPr>
          <w:rFonts w:ascii="Arial" w:hAnsi="Arial" w:cs="Arial"/>
          <w:sz w:val="18"/>
          <w:szCs w:val="18"/>
        </w:rPr>
        <w:t>, Entry Material</w:t>
      </w:r>
      <w:r w:rsidRPr="00730523">
        <w:rPr>
          <w:rFonts w:ascii="Arial" w:hAnsi="Arial" w:cs="Arial"/>
          <w:sz w:val="18"/>
          <w:szCs w:val="18"/>
        </w:rPr>
        <w:t xml:space="preserve"> or clips (“Materials”) for publicity and promotional purposes in any form of media, without re</w:t>
      </w:r>
      <w:r w:rsidR="00D623CB" w:rsidRPr="00730523">
        <w:rPr>
          <w:rFonts w:ascii="Arial" w:hAnsi="Arial" w:cs="Arial"/>
          <w:sz w:val="18"/>
          <w:szCs w:val="18"/>
        </w:rPr>
        <w:t>ference or compensation to the w</w:t>
      </w:r>
      <w:r w:rsidRPr="00730523">
        <w:rPr>
          <w:rFonts w:ascii="Arial" w:hAnsi="Arial" w:cs="Arial"/>
          <w:sz w:val="18"/>
          <w:szCs w:val="18"/>
        </w:rPr>
        <w:t xml:space="preserve">inner </w:t>
      </w:r>
      <w:del w:id="36" w:author="Dalinee Bangaroo" w:date="2024-11-12T16:47:00Z" w16du:dateUtc="2024-11-12T05:47:00Z">
        <w:r w:rsidRPr="00730523" w:rsidDel="007224D8">
          <w:rPr>
            <w:rFonts w:ascii="Arial" w:hAnsi="Arial" w:cs="Arial"/>
            <w:sz w:val="18"/>
            <w:szCs w:val="18"/>
          </w:rPr>
          <w:delText xml:space="preserve">and their guest/s </w:delText>
        </w:r>
      </w:del>
      <w:r w:rsidRPr="00730523">
        <w:rPr>
          <w:rFonts w:ascii="Arial" w:hAnsi="Arial" w:cs="Arial"/>
          <w:sz w:val="18"/>
          <w:szCs w:val="18"/>
        </w:rPr>
        <w:t xml:space="preserve">or any other </w:t>
      </w:r>
      <w:proofErr w:type="gramStart"/>
      <w:r w:rsidRPr="00730523">
        <w:rPr>
          <w:rFonts w:ascii="Arial" w:hAnsi="Arial" w:cs="Arial"/>
          <w:sz w:val="18"/>
          <w:szCs w:val="18"/>
        </w:rPr>
        <w:t>person;</w:t>
      </w:r>
      <w:proofErr w:type="gramEnd"/>
    </w:p>
    <w:p w14:paraId="634AFF6A" w14:textId="77777777" w:rsidR="00140D30" w:rsidRPr="00730523" w:rsidRDefault="00140D30" w:rsidP="00836012">
      <w:pPr>
        <w:numPr>
          <w:ilvl w:val="0"/>
          <w:numId w:val="13"/>
        </w:numPr>
        <w:tabs>
          <w:tab w:val="clear" w:pos="850"/>
        </w:tabs>
        <w:spacing w:after="120" w:line="240" w:lineRule="auto"/>
        <w:ind w:left="1134" w:right="-24" w:hanging="567"/>
        <w:jc w:val="both"/>
        <w:rPr>
          <w:rFonts w:ascii="Arial" w:hAnsi="Arial" w:cs="Arial"/>
          <w:sz w:val="18"/>
          <w:szCs w:val="18"/>
        </w:rPr>
      </w:pPr>
      <w:r w:rsidRPr="00730523">
        <w:rPr>
          <w:rFonts w:ascii="Arial" w:hAnsi="Arial" w:cs="Arial"/>
          <w:sz w:val="18"/>
          <w:szCs w:val="18"/>
        </w:rPr>
        <w:t xml:space="preserve">the Promoter may use, reproduce, edit and communicate to the public the Materials at any time in any form of </w:t>
      </w:r>
      <w:proofErr w:type="gramStart"/>
      <w:r w:rsidRPr="00730523">
        <w:rPr>
          <w:rFonts w:ascii="Arial" w:hAnsi="Arial" w:cs="Arial"/>
          <w:sz w:val="18"/>
          <w:szCs w:val="18"/>
        </w:rPr>
        <w:t>media;</w:t>
      </w:r>
      <w:proofErr w:type="gramEnd"/>
    </w:p>
    <w:p w14:paraId="4F357AEB" w14:textId="77777777" w:rsidR="00140D30" w:rsidRPr="00730523" w:rsidRDefault="00140D30" w:rsidP="00836012">
      <w:pPr>
        <w:numPr>
          <w:ilvl w:val="0"/>
          <w:numId w:val="13"/>
        </w:numPr>
        <w:tabs>
          <w:tab w:val="clear" w:pos="850"/>
        </w:tabs>
        <w:spacing w:after="120" w:line="240" w:lineRule="auto"/>
        <w:ind w:left="1134" w:right="-24" w:hanging="567"/>
        <w:jc w:val="both"/>
        <w:rPr>
          <w:rFonts w:ascii="Arial" w:hAnsi="Arial" w:cs="Arial"/>
          <w:sz w:val="18"/>
          <w:szCs w:val="18"/>
        </w:rPr>
      </w:pPr>
      <w:r w:rsidRPr="00730523">
        <w:rPr>
          <w:rFonts w:ascii="Arial" w:hAnsi="Arial" w:cs="Arial"/>
          <w:sz w:val="18"/>
          <w:szCs w:val="18"/>
        </w:rPr>
        <w:t>the Promoter may license, authorise or otherwise transfer the rights in the Materials to others</w:t>
      </w:r>
      <w:r w:rsidR="004B5756" w:rsidRPr="00730523">
        <w:rPr>
          <w:rFonts w:ascii="Arial" w:hAnsi="Arial" w:cs="Arial"/>
          <w:sz w:val="18"/>
          <w:szCs w:val="18"/>
        </w:rPr>
        <w:t xml:space="preserve"> (including the and Related Parties) </w:t>
      </w:r>
      <w:r w:rsidRPr="00730523">
        <w:rPr>
          <w:rFonts w:ascii="Arial" w:hAnsi="Arial" w:cs="Arial"/>
          <w:sz w:val="18"/>
          <w:szCs w:val="18"/>
        </w:rPr>
        <w:t>to do the same; and</w:t>
      </w:r>
    </w:p>
    <w:p w14:paraId="51B97B69" w14:textId="5B282231" w:rsidR="00140D30" w:rsidRPr="00730523" w:rsidRDefault="0052098D" w:rsidP="00836012">
      <w:pPr>
        <w:numPr>
          <w:ilvl w:val="0"/>
          <w:numId w:val="13"/>
        </w:numPr>
        <w:tabs>
          <w:tab w:val="clear" w:pos="850"/>
        </w:tabs>
        <w:spacing w:after="120" w:line="240" w:lineRule="auto"/>
        <w:ind w:left="1134" w:right="-24" w:hanging="567"/>
        <w:jc w:val="both"/>
        <w:rPr>
          <w:rFonts w:ascii="Arial" w:hAnsi="Arial" w:cs="Arial"/>
          <w:sz w:val="18"/>
          <w:szCs w:val="18"/>
        </w:rPr>
      </w:pPr>
      <w:r w:rsidRPr="00730523">
        <w:rPr>
          <w:rFonts w:ascii="Arial" w:hAnsi="Arial" w:cs="Arial"/>
          <w:sz w:val="18"/>
          <w:szCs w:val="18"/>
        </w:rPr>
        <w:t>the w</w:t>
      </w:r>
      <w:r w:rsidR="00140D30" w:rsidRPr="00730523">
        <w:rPr>
          <w:rFonts w:ascii="Arial" w:hAnsi="Arial" w:cs="Arial"/>
          <w:sz w:val="18"/>
          <w:szCs w:val="18"/>
        </w:rPr>
        <w:t xml:space="preserve">inner </w:t>
      </w:r>
      <w:del w:id="37" w:author="Dalinee Bangaroo" w:date="2024-11-12T16:48:00Z" w16du:dateUtc="2024-11-12T05:48:00Z">
        <w:r w:rsidR="00140D30" w:rsidRPr="00730523" w:rsidDel="000A3088">
          <w:rPr>
            <w:rFonts w:ascii="Arial" w:hAnsi="Arial" w:cs="Arial"/>
            <w:sz w:val="18"/>
            <w:szCs w:val="18"/>
          </w:rPr>
          <w:delText xml:space="preserve">and their guest/s </w:delText>
        </w:r>
      </w:del>
      <w:r w:rsidR="00140D30" w:rsidRPr="00730523">
        <w:rPr>
          <w:rFonts w:ascii="Arial" w:hAnsi="Arial" w:cs="Arial"/>
          <w:sz w:val="18"/>
          <w:szCs w:val="18"/>
        </w:rPr>
        <w:t>unconditionally and irrevocably consent</w:t>
      </w:r>
      <w:ins w:id="38" w:author="Dalinee Bangaroo" w:date="2024-11-12T16:48:00Z" w16du:dateUtc="2024-11-12T05:48:00Z">
        <w:r w:rsidR="000A3088">
          <w:rPr>
            <w:rFonts w:ascii="Arial" w:hAnsi="Arial" w:cs="Arial"/>
            <w:sz w:val="18"/>
            <w:szCs w:val="18"/>
          </w:rPr>
          <w:t>s</w:t>
        </w:r>
      </w:ins>
      <w:r w:rsidR="00140D30" w:rsidRPr="00730523">
        <w:rPr>
          <w:rFonts w:ascii="Arial" w:hAnsi="Arial" w:cs="Arial"/>
          <w:sz w:val="18"/>
          <w:szCs w:val="18"/>
        </w:rPr>
        <w:t xml:space="preserve"> to any act or omission that would otherwise infringe any of their moral rights in the Materials and waive all moral rights in the Materials.</w:t>
      </w:r>
    </w:p>
    <w:p w14:paraId="53C05684" w14:textId="77777777" w:rsidR="00FB4D71" w:rsidRPr="00730523" w:rsidRDefault="00B26284" w:rsidP="00836012">
      <w:pPr>
        <w:numPr>
          <w:ilvl w:val="0"/>
          <w:numId w:val="1"/>
        </w:numPr>
        <w:tabs>
          <w:tab w:val="clear" w:pos="850"/>
        </w:tabs>
        <w:spacing w:after="120" w:line="240" w:lineRule="auto"/>
        <w:ind w:left="567" w:right="-24" w:hanging="567"/>
        <w:jc w:val="both"/>
        <w:rPr>
          <w:rFonts w:ascii="Arial" w:hAnsi="Arial" w:cs="Arial"/>
          <w:sz w:val="18"/>
          <w:szCs w:val="18"/>
        </w:rPr>
      </w:pPr>
      <w:r w:rsidRPr="00730523">
        <w:rPr>
          <w:rFonts w:ascii="Arial" w:hAnsi="Arial" w:cs="Arial"/>
          <w:sz w:val="18"/>
          <w:szCs w:val="18"/>
        </w:rPr>
        <w:t xml:space="preserve">Use or any publication of entries during or after the Promotion Period (in any form of media) </w:t>
      </w:r>
      <w:r w:rsidRPr="00730523">
        <w:rPr>
          <w:rFonts w:ascii="Arial" w:hAnsi="Arial" w:cs="Arial"/>
          <w:sz w:val="18"/>
          <w:szCs w:val="18"/>
        </w:rPr>
        <w:lastRenderedPageBreak/>
        <w:t xml:space="preserve">does not mean that an </w:t>
      </w:r>
      <w:r w:rsidR="00715CDF" w:rsidRPr="00730523">
        <w:rPr>
          <w:rFonts w:ascii="Arial" w:hAnsi="Arial" w:cs="Arial"/>
          <w:sz w:val="18"/>
          <w:szCs w:val="18"/>
        </w:rPr>
        <w:t>e</w:t>
      </w:r>
      <w:r w:rsidR="0052098D" w:rsidRPr="00730523">
        <w:rPr>
          <w:rFonts w:ascii="Arial" w:hAnsi="Arial" w:cs="Arial"/>
          <w:sz w:val="18"/>
          <w:szCs w:val="18"/>
        </w:rPr>
        <w:t>ntrant has been selected as a w</w:t>
      </w:r>
      <w:r w:rsidRPr="00730523">
        <w:rPr>
          <w:rFonts w:ascii="Arial" w:hAnsi="Arial" w:cs="Arial"/>
          <w:sz w:val="18"/>
          <w:szCs w:val="18"/>
        </w:rPr>
        <w:t xml:space="preserve">inner in </w:t>
      </w:r>
      <w:r w:rsidR="00715CDF" w:rsidRPr="00730523">
        <w:rPr>
          <w:rFonts w:ascii="Arial" w:hAnsi="Arial" w:cs="Arial"/>
          <w:sz w:val="18"/>
          <w:szCs w:val="18"/>
        </w:rPr>
        <w:t>the Promotion, and that e</w:t>
      </w:r>
      <w:r w:rsidRPr="00730523">
        <w:rPr>
          <w:rFonts w:ascii="Arial" w:hAnsi="Arial" w:cs="Arial"/>
          <w:sz w:val="18"/>
          <w:szCs w:val="18"/>
        </w:rPr>
        <w:t xml:space="preserve">ntrant may not be awarded a Prize. </w:t>
      </w:r>
    </w:p>
    <w:p w14:paraId="14C3EAF6" w14:textId="77777777" w:rsidR="00F954C2" w:rsidRPr="00730523" w:rsidRDefault="0025416B" w:rsidP="00836012">
      <w:pPr>
        <w:spacing w:after="120" w:line="240" w:lineRule="auto"/>
        <w:ind w:right="-330"/>
        <w:jc w:val="both"/>
        <w:rPr>
          <w:rFonts w:ascii="Arial" w:hAnsi="Arial" w:cs="Arial"/>
          <w:b/>
          <w:sz w:val="18"/>
          <w:szCs w:val="18"/>
        </w:rPr>
      </w:pPr>
      <w:r w:rsidRPr="00730523">
        <w:rPr>
          <w:rFonts w:ascii="Arial" w:hAnsi="Arial" w:cs="Arial"/>
          <w:b/>
          <w:sz w:val="18"/>
          <w:szCs w:val="18"/>
        </w:rPr>
        <w:t xml:space="preserve">WINNERS </w:t>
      </w:r>
      <w:r w:rsidR="00B97977" w:rsidRPr="00730523">
        <w:rPr>
          <w:rFonts w:ascii="Arial" w:hAnsi="Arial" w:cs="Arial"/>
          <w:b/>
          <w:sz w:val="18"/>
          <w:szCs w:val="18"/>
        </w:rPr>
        <w:t>&amp; JUDGING</w:t>
      </w:r>
    </w:p>
    <w:p w14:paraId="3B198D26" w14:textId="0797386D" w:rsidR="0025416B" w:rsidRPr="00730523" w:rsidDel="003057C3" w:rsidRDefault="00D278B9" w:rsidP="00836012">
      <w:pPr>
        <w:numPr>
          <w:ilvl w:val="0"/>
          <w:numId w:val="1"/>
        </w:numPr>
        <w:tabs>
          <w:tab w:val="clear" w:pos="850"/>
        </w:tabs>
        <w:spacing w:after="120" w:line="240" w:lineRule="auto"/>
        <w:ind w:left="567" w:right="-24" w:hanging="567"/>
        <w:jc w:val="both"/>
        <w:rPr>
          <w:del w:id="39" w:author="Dalinee Bangaroo" w:date="2024-11-12T16:18:00Z" w16du:dateUtc="2024-11-12T05:18:00Z"/>
          <w:rFonts w:ascii="Arial" w:hAnsi="Arial" w:cs="Arial"/>
          <w:sz w:val="18"/>
          <w:szCs w:val="18"/>
        </w:rPr>
      </w:pPr>
      <w:del w:id="40" w:author="Dalinee Bangaroo" w:date="2024-11-12T16:18:00Z" w16du:dateUtc="2024-11-12T05:18:00Z">
        <w:r w:rsidRPr="00730523" w:rsidDel="003057C3">
          <w:rPr>
            <w:rFonts w:ascii="Arial" w:hAnsi="Arial" w:cs="Arial"/>
            <w:sz w:val="18"/>
            <w:szCs w:val="18"/>
          </w:rPr>
          <w:delText>There will be the Number of W</w:delText>
        </w:r>
        <w:r w:rsidR="0025416B" w:rsidRPr="00730523" w:rsidDel="003057C3">
          <w:rPr>
            <w:rFonts w:ascii="Arial" w:hAnsi="Arial" w:cs="Arial"/>
            <w:sz w:val="18"/>
            <w:szCs w:val="18"/>
          </w:rPr>
          <w:delText>inner/s determined from all entries received duri</w:delText>
        </w:r>
        <w:r w:rsidR="0052098D" w:rsidRPr="00730523" w:rsidDel="003057C3">
          <w:rPr>
            <w:rFonts w:ascii="Arial" w:hAnsi="Arial" w:cs="Arial"/>
            <w:sz w:val="18"/>
            <w:szCs w:val="18"/>
          </w:rPr>
          <w:delText>ng the Promotion Period.  Each w</w:delText>
        </w:r>
        <w:r w:rsidR="0025416B" w:rsidRPr="00730523" w:rsidDel="003057C3">
          <w:rPr>
            <w:rFonts w:ascii="Arial" w:hAnsi="Arial" w:cs="Arial"/>
            <w:sz w:val="18"/>
            <w:szCs w:val="18"/>
          </w:rPr>
          <w:delText>inner will receive a Prize.</w:delText>
        </w:r>
      </w:del>
    </w:p>
    <w:p w14:paraId="5E48C3F8" w14:textId="3C517A6C" w:rsidR="0025416B" w:rsidRPr="00730523" w:rsidRDefault="000901A5" w:rsidP="00836012">
      <w:pPr>
        <w:numPr>
          <w:ilvl w:val="0"/>
          <w:numId w:val="1"/>
        </w:numPr>
        <w:tabs>
          <w:tab w:val="clear" w:pos="850"/>
        </w:tabs>
        <w:spacing w:after="120" w:line="240" w:lineRule="auto"/>
        <w:ind w:left="567" w:right="-24" w:hanging="567"/>
        <w:jc w:val="both"/>
        <w:rPr>
          <w:rFonts w:ascii="Arial" w:hAnsi="Arial" w:cs="Arial"/>
          <w:sz w:val="18"/>
          <w:szCs w:val="18"/>
        </w:rPr>
      </w:pPr>
      <w:del w:id="41" w:author="Dalinee Bangaroo" w:date="2024-11-12T16:18:00Z" w16du:dateUtc="2024-11-12T05:18:00Z">
        <w:r w:rsidRPr="00730523" w:rsidDel="003057C3">
          <w:rPr>
            <w:rFonts w:ascii="Arial" w:hAnsi="Arial" w:cs="Arial"/>
            <w:sz w:val="18"/>
            <w:szCs w:val="18"/>
          </w:rPr>
          <w:delText>Each</w:delText>
        </w:r>
        <w:r w:rsidR="0052098D" w:rsidRPr="00730523" w:rsidDel="003057C3">
          <w:rPr>
            <w:rFonts w:ascii="Arial" w:hAnsi="Arial" w:cs="Arial"/>
            <w:sz w:val="18"/>
            <w:szCs w:val="18"/>
          </w:rPr>
          <w:delText xml:space="preserve"> </w:delText>
        </w:r>
      </w:del>
      <w:ins w:id="42" w:author="Dalinee Bangaroo" w:date="2024-11-12T16:18:00Z" w16du:dateUtc="2024-11-12T05:18:00Z">
        <w:r w:rsidR="003057C3">
          <w:rPr>
            <w:rFonts w:ascii="Arial" w:hAnsi="Arial" w:cs="Arial"/>
            <w:sz w:val="18"/>
            <w:szCs w:val="18"/>
          </w:rPr>
          <w:t>The</w:t>
        </w:r>
        <w:r w:rsidR="003057C3" w:rsidRPr="00730523">
          <w:rPr>
            <w:rFonts w:ascii="Arial" w:hAnsi="Arial" w:cs="Arial"/>
            <w:sz w:val="18"/>
            <w:szCs w:val="18"/>
          </w:rPr>
          <w:t xml:space="preserve"> </w:t>
        </w:r>
      </w:ins>
      <w:r w:rsidR="0052098D" w:rsidRPr="00730523">
        <w:rPr>
          <w:rFonts w:ascii="Arial" w:hAnsi="Arial" w:cs="Arial"/>
          <w:sz w:val="18"/>
          <w:szCs w:val="18"/>
        </w:rPr>
        <w:t>w</w:t>
      </w:r>
      <w:r w:rsidR="0025416B" w:rsidRPr="00730523">
        <w:rPr>
          <w:rFonts w:ascii="Arial" w:hAnsi="Arial" w:cs="Arial"/>
          <w:sz w:val="18"/>
          <w:szCs w:val="18"/>
        </w:rPr>
        <w:t xml:space="preserve">inner will be determined </w:t>
      </w:r>
      <w:del w:id="43" w:author="Dalinee Bangaroo" w:date="2024-11-13T11:25:00Z" w16du:dateUtc="2024-11-13T00:25:00Z">
        <w:r w:rsidR="0025416B" w:rsidRPr="00730523" w:rsidDel="00DA1F55">
          <w:rPr>
            <w:rFonts w:ascii="Arial" w:hAnsi="Arial" w:cs="Arial"/>
            <w:sz w:val="18"/>
            <w:szCs w:val="18"/>
          </w:rPr>
          <w:delText xml:space="preserve">on </w:delText>
        </w:r>
      </w:del>
      <w:ins w:id="44" w:author="Dalinee Bangaroo" w:date="2024-11-13T11:25:00Z" w16du:dateUtc="2024-11-13T00:25:00Z">
        <w:r w:rsidR="00DA1F55">
          <w:rPr>
            <w:rFonts w:ascii="Arial" w:hAnsi="Arial" w:cs="Arial"/>
            <w:sz w:val="18"/>
            <w:szCs w:val="18"/>
          </w:rPr>
          <w:t>by</w:t>
        </w:r>
        <w:r w:rsidR="00DA1F55" w:rsidRPr="00730523">
          <w:rPr>
            <w:rFonts w:ascii="Arial" w:hAnsi="Arial" w:cs="Arial"/>
            <w:sz w:val="18"/>
            <w:szCs w:val="18"/>
          </w:rPr>
          <w:t xml:space="preserve"> </w:t>
        </w:r>
      </w:ins>
      <w:r w:rsidR="0025416B" w:rsidRPr="00730523">
        <w:rPr>
          <w:rFonts w:ascii="Arial" w:hAnsi="Arial" w:cs="Arial"/>
          <w:sz w:val="18"/>
          <w:szCs w:val="18"/>
        </w:rPr>
        <w:t xml:space="preserve">the Determination Date </w:t>
      </w:r>
      <w:ins w:id="45" w:author="Dalinee Bangaroo" w:date="2024-11-13T11:25:00Z" w16du:dateUtc="2024-11-13T00:25:00Z">
        <w:r w:rsidR="00DA1F55">
          <w:rPr>
            <w:rFonts w:ascii="Arial" w:hAnsi="Arial" w:cs="Arial"/>
            <w:sz w:val="18"/>
            <w:szCs w:val="18"/>
          </w:rPr>
          <w:t>in accordance with the Judging process and</w:t>
        </w:r>
        <w:r w:rsidR="00DA1F55" w:rsidRPr="00730523">
          <w:rPr>
            <w:rFonts w:ascii="Arial" w:hAnsi="Arial" w:cs="Arial"/>
            <w:sz w:val="18"/>
            <w:szCs w:val="18"/>
          </w:rPr>
          <w:t xml:space="preserve"> </w:t>
        </w:r>
      </w:ins>
      <w:del w:id="46" w:author="Dalinee Bangaroo" w:date="2024-11-13T11:25:00Z" w16du:dateUtc="2024-11-13T00:25:00Z">
        <w:r w:rsidR="0025416B" w:rsidRPr="00730523" w:rsidDel="00DA1F55">
          <w:rPr>
            <w:rFonts w:ascii="Arial" w:hAnsi="Arial" w:cs="Arial"/>
            <w:sz w:val="18"/>
            <w:szCs w:val="18"/>
          </w:rPr>
          <w:delText xml:space="preserve">by the Promoter at 5 Thomas Holt Drive, North Ryde, NSW 2113. </w:delText>
        </w:r>
        <w:r w:rsidRPr="00730523" w:rsidDel="00DA1F55">
          <w:rPr>
            <w:rFonts w:ascii="Arial" w:hAnsi="Arial" w:cs="Arial"/>
            <w:sz w:val="18"/>
            <w:szCs w:val="18"/>
          </w:rPr>
          <w:delText xml:space="preserve">Each valid entry will be individually judged (by representatives of the Promoter) </w:delText>
        </w:r>
      </w:del>
      <w:r w:rsidRPr="00730523">
        <w:rPr>
          <w:rFonts w:ascii="Arial" w:hAnsi="Arial" w:cs="Arial"/>
          <w:sz w:val="18"/>
          <w:szCs w:val="18"/>
        </w:rPr>
        <w:t xml:space="preserve">based on the Judging Criteria.  </w:t>
      </w:r>
    </w:p>
    <w:p w14:paraId="2892E0C7" w14:textId="77777777" w:rsidR="0025416B" w:rsidRPr="00730523" w:rsidRDefault="0025416B" w:rsidP="00836012">
      <w:pPr>
        <w:numPr>
          <w:ilvl w:val="0"/>
          <w:numId w:val="1"/>
        </w:numPr>
        <w:tabs>
          <w:tab w:val="clear" w:pos="850"/>
        </w:tabs>
        <w:spacing w:after="120" w:line="240" w:lineRule="auto"/>
        <w:ind w:left="567" w:right="-24" w:hanging="567"/>
        <w:jc w:val="both"/>
        <w:rPr>
          <w:rFonts w:ascii="Arial" w:hAnsi="Arial" w:cs="Arial"/>
          <w:sz w:val="18"/>
          <w:szCs w:val="18"/>
        </w:rPr>
      </w:pPr>
      <w:r w:rsidRPr="00730523">
        <w:rPr>
          <w:rFonts w:ascii="Arial" w:hAnsi="Arial" w:cs="Arial"/>
          <w:sz w:val="18"/>
          <w:szCs w:val="18"/>
        </w:rPr>
        <w:t xml:space="preserve">The Promoter’s decisions are </w:t>
      </w:r>
      <w:proofErr w:type="gramStart"/>
      <w:r w:rsidRPr="00730523">
        <w:rPr>
          <w:rFonts w:ascii="Arial" w:hAnsi="Arial" w:cs="Arial"/>
          <w:sz w:val="18"/>
          <w:szCs w:val="18"/>
        </w:rPr>
        <w:t>final</w:t>
      </w:r>
      <w:proofErr w:type="gramEnd"/>
      <w:r w:rsidRPr="00730523">
        <w:rPr>
          <w:rFonts w:ascii="Arial" w:hAnsi="Arial" w:cs="Arial"/>
          <w:sz w:val="18"/>
          <w:szCs w:val="18"/>
        </w:rPr>
        <w:t xml:space="preserve"> and no correspondence will be entered into.  </w:t>
      </w:r>
    </w:p>
    <w:p w14:paraId="25C60A69" w14:textId="6A755587" w:rsidR="0025416B" w:rsidRPr="00730523" w:rsidRDefault="0052098D" w:rsidP="00836012">
      <w:pPr>
        <w:numPr>
          <w:ilvl w:val="0"/>
          <w:numId w:val="1"/>
        </w:numPr>
        <w:tabs>
          <w:tab w:val="clear" w:pos="850"/>
        </w:tabs>
        <w:spacing w:after="120" w:line="240" w:lineRule="auto"/>
        <w:ind w:left="567" w:right="-24" w:hanging="567"/>
        <w:jc w:val="both"/>
        <w:rPr>
          <w:rFonts w:ascii="Arial" w:hAnsi="Arial" w:cs="Arial"/>
          <w:sz w:val="18"/>
          <w:szCs w:val="18"/>
        </w:rPr>
      </w:pPr>
      <w:r w:rsidRPr="00730523">
        <w:rPr>
          <w:rFonts w:ascii="Arial" w:hAnsi="Arial" w:cs="Arial"/>
          <w:sz w:val="18"/>
          <w:szCs w:val="18"/>
        </w:rPr>
        <w:t>The w</w:t>
      </w:r>
      <w:r w:rsidR="0025416B" w:rsidRPr="00730523">
        <w:rPr>
          <w:rFonts w:ascii="Arial" w:hAnsi="Arial" w:cs="Arial"/>
          <w:sz w:val="18"/>
          <w:szCs w:val="18"/>
        </w:rPr>
        <w:t>inner will be notified by phone</w:t>
      </w:r>
      <w:del w:id="47" w:author="Dalinee Bangaroo" w:date="2024-11-12T16:48:00Z" w16du:dateUtc="2024-11-12T05:48:00Z">
        <w:r w:rsidR="0025416B" w:rsidRPr="00730523" w:rsidDel="000A3088">
          <w:rPr>
            <w:rFonts w:ascii="Arial" w:hAnsi="Arial" w:cs="Arial"/>
            <w:sz w:val="18"/>
            <w:szCs w:val="18"/>
          </w:rPr>
          <w:delText>/</w:delText>
        </w:r>
      </w:del>
      <w:ins w:id="48" w:author="Dalinee Bangaroo" w:date="2024-11-12T16:48:00Z" w16du:dateUtc="2024-11-12T05:48:00Z">
        <w:r w:rsidR="000A3088">
          <w:rPr>
            <w:rFonts w:ascii="Arial" w:hAnsi="Arial" w:cs="Arial"/>
            <w:sz w:val="18"/>
            <w:szCs w:val="18"/>
          </w:rPr>
          <w:t xml:space="preserve"> and </w:t>
        </w:r>
      </w:ins>
      <w:r w:rsidR="0025416B" w:rsidRPr="00730523">
        <w:rPr>
          <w:rFonts w:ascii="Arial" w:hAnsi="Arial" w:cs="Arial"/>
          <w:sz w:val="18"/>
          <w:szCs w:val="18"/>
        </w:rPr>
        <w:t xml:space="preserve">email within </w:t>
      </w:r>
      <w:del w:id="49" w:author="Dalinee Bangaroo" w:date="2024-11-12T16:48:00Z" w16du:dateUtc="2024-11-12T05:48:00Z">
        <w:r w:rsidR="0025416B" w:rsidRPr="00730523" w:rsidDel="000A3088">
          <w:rPr>
            <w:rFonts w:ascii="Arial" w:hAnsi="Arial" w:cs="Arial"/>
            <w:sz w:val="18"/>
            <w:szCs w:val="18"/>
          </w:rPr>
          <w:delText xml:space="preserve">two </w:delText>
        </w:r>
      </w:del>
      <w:ins w:id="50" w:author="Dalinee Bangaroo" w:date="2024-11-12T16:48:00Z" w16du:dateUtc="2024-11-12T05:48:00Z">
        <w:r w:rsidR="000A3088">
          <w:rPr>
            <w:rFonts w:ascii="Arial" w:hAnsi="Arial" w:cs="Arial"/>
            <w:sz w:val="18"/>
            <w:szCs w:val="18"/>
          </w:rPr>
          <w:t>seven</w:t>
        </w:r>
        <w:r w:rsidR="000A3088" w:rsidRPr="00730523">
          <w:rPr>
            <w:rFonts w:ascii="Arial" w:hAnsi="Arial" w:cs="Arial"/>
            <w:sz w:val="18"/>
            <w:szCs w:val="18"/>
          </w:rPr>
          <w:t xml:space="preserve"> </w:t>
        </w:r>
      </w:ins>
      <w:r w:rsidR="0025416B" w:rsidRPr="00730523">
        <w:rPr>
          <w:rFonts w:ascii="Arial" w:hAnsi="Arial" w:cs="Arial"/>
          <w:sz w:val="18"/>
          <w:szCs w:val="18"/>
        </w:rPr>
        <w:t>(</w:t>
      </w:r>
      <w:del w:id="51" w:author="Dalinee Bangaroo" w:date="2024-11-12T16:48:00Z" w16du:dateUtc="2024-11-12T05:48:00Z">
        <w:r w:rsidR="0025416B" w:rsidRPr="00730523" w:rsidDel="000A3088">
          <w:rPr>
            <w:rFonts w:ascii="Arial" w:hAnsi="Arial" w:cs="Arial"/>
            <w:sz w:val="18"/>
            <w:szCs w:val="18"/>
          </w:rPr>
          <w:delText>2</w:delText>
        </w:r>
      </w:del>
      <w:ins w:id="52" w:author="Dalinee Bangaroo" w:date="2024-11-12T16:48:00Z" w16du:dateUtc="2024-11-12T05:48:00Z">
        <w:r w:rsidR="000A3088">
          <w:rPr>
            <w:rFonts w:ascii="Arial" w:hAnsi="Arial" w:cs="Arial"/>
            <w:sz w:val="18"/>
            <w:szCs w:val="18"/>
          </w:rPr>
          <w:t>7</w:t>
        </w:r>
      </w:ins>
      <w:r w:rsidR="0025416B" w:rsidRPr="00730523">
        <w:rPr>
          <w:rFonts w:ascii="Arial" w:hAnsi="Arial" w:cs="Arial"/>
          <w:sz w:val="18"/>
          <w:szCs w:val="18"/>
        </w:rPr>
        <w:t xml:space="preserve">) days of the Determination Date. </w:t>
      </w:r>
    </w:p>
    <w:p w14:paraId="398A2900" w14:textId="3C10A786" w:rsidR="00FB4D71" w:rsidRDefault="0025416B" w:rsidP="00836012">
      <w:pPr>
        <w:numPr>
          <w:ilvl w:val="0"/>
          <w:numId w:val="1"/>
        </w:numPr>
        <w:tabs>
          <w:tab w:val="clear" w:pos="850"/>
        </w:tabs>
        <w:spacing w:after="120" w:line="240" w:lineRule="auto"/>
        <w:ind w:left="567" w:right="-24" w:hanging="567"/>
        <w:jc w:val="both"/>
        <w:rPr>
          <w:ins w:id="53" w:author="Dalinee Bangaroo" w:date="2024-11-12T16:49:00Z" w16du:dateUtc="2024-11-12T05:49:00Z"/>
          <w:rFonts w:ascii="Arial" w:hAnsi="Arial" w:cs="Arial"/>
          <w:sz w:val="18"/>
          <w:szCs w:val="18"/>
        </w:rPr>
      </w:pPr>
      <w:r w:rsidRPr="00730523">
        <w:rPr>
          <w:rFonts w:ascii="Arial" w:hAnsi="Arial" w:cs="Arial"/>
          <w:sz w:val="18"/>
          <w:szCs w:val="18"/>
        </w:rPr>
        <w:t>All reasonable attemp</w:t>
      </w:r>
      <w:r w:rsidR="0052098D" w:rsidRPr="00730523">
        <w:rPr>
          <w:rFonts w:ascii="Arial" w:hAnsi="Arial" w:cs="Arial"/>
          <w:sz w:val="18"/>
          <w:szCs w:val="18"/>
        </w:rPr>
        <w:t>ts will be made to contact the w</w:t>
      </w:r>
      <w:r w:rsidRPr="00730523">
        <w:rPr>
          <w:rFonts w:ascii="Arial" w:hAnsi="Arial" w:cs="Arial"/>
          <w:sz w:val="18"/>
          <w:szCs w:val="18"/>
        </w:rPr>
        <w:t>inner. If the Prize is</w:t>
      </w:r>
      <w:r w:rsidR="00D278B9" w:rsidRPr="00730523">
        <w:rPr>
          <w:rFonts w:ascii="Arial" w:hAnsi="Arial" w:cs="Arial"/>
          <w:sz w:val="18"/>
          <w:szCs w:val="18"/>
        </w:rPr>
        <w:t xml:space="preserve"> not claimed by the winner by the </w:t>
      </w:r>
      <w:ins w:id="54" w:author="Dalinee Bangaroo" w:date="2024-11-13T11:23:00Z" w16du:dateUtc="2024-11-13T00:23:00Z">
        <w:r w:rsidR="00DA1F55">
          <w:rPr>
            <w:rFonts w:ascii="Arial" w:hAnsi="Arial" w:cs="Arial"/>
            <w:sz w:val="18"/>
            <w:szCs w:val="18"/>
          </w:rPr>
          <w:t>date notified by the Promoter or the winner is unable to comply with the Special Conditions, the process set out in the Judging will continue in order to determine a winner</w:t>
        </w:r>
        <w:r w:rsidR="00DA1F55" w:rsidRPr="00730523">
          <w:rPr>
            <w:rFonts w:ascii="Arial" w:hAnsi="Arial" w:cs="Arial"/>
            <w:sz w:val="18"/>
            <w:szCs w:val="18"/>
          </w:rPr>
          <w:t>.</w:t>
        </w:r>
      </w:ins>
      <w:del w:id="55" w:author="Dalinee Bangaroo" w:date="2024-11-13T11:23:00Z" w16du:dateUtc="2024-11-13T00:23:00Z">
        <w:r w:rsidR="00D278B9" w:rsidRPr="00730523" w:rsidDel="00DA1F55">
          <w:rPr>
            <w:rFonts w:ascii="Arial" w:hAnsi="Arial" w:cs="Arial"/>
            <w:sz w:val="18"/>
            <w:szCs w:val="18"/>
          </w:rPr>
          <w:delText>Unclaimed Prize Date, it will be awarded to another entrant by the Promoter on the Unclaimed Prize Date</w:delText>
        </w:r>
        <w:r w:rsidR="0052098D" w:rsidRPr="00730523" w:rsidDel="00DA1F55">
          <w:rPr>
            <w:rFonts w:ascii="Arial" w:hAnsi="Arial" w:cs="Arial"/>
            <w:sz w:val="18"/>
            <w:szCs w:val="18"/>
          </w:rPr>
          <w:delText>. The w</w:delText>
        </w:r>
        <w:r w:rsidRPr="00730523" w:rsidDel="00DA1F55">
          <w:rPr>
            <w:rFonts w:ascii="Arial" w:hAnsi="Arial" w:cs="Arial"/>
            <w:sz w:val="18"/>
            <w:szCs w:val="18"/>
          </w:rPr>
          <w:delText xml:space="preserve">inner of the </w:delText>
        </w:r>
        <w:r w:rsidR="00D278B9" w:rsidRPr="00730523" w:rsidDel="00DA1F55">
          <w:rPr>
            <w:rFonts w:ascii="Arial" w:hAnsi="Arial" w:cs="Arial"/>
            <w:sz w:val="18"/>
            <w:szCs w:val="18"/>
          </w:rPr>
          <w:delText>u</w:delText>
        </w:r>
        <w:r w:rsidRPr="00730523" w:rsidDel="00DA1F55">
          <w:rPr>
            <w:rFonts w:ascii="Arial" w:hAnsi="Arial" w:cs="Arial"/>
            <w:sz w:val="18"/>
            <w:szCs w:val="18"/>
          </w:rPr>
          <w:delText>nclaimed Prize will be notified by phone/email within two (2) days of the Unclaimed Prize Date.</w:delText>
        </w:r>
      </w:del>
    </w:p>
    <w:p w14:paraId="3B7275AB" w14:textId="77777777" w:rsidR="000A3088" w:rsidRPr="00730523" w:rsidRDefault="000A3088" w:rsidP="000A3088">
      <w:pPr>
        <w:spacing w:after="120" w:line="240" w:lineRule="auto"/>
        <w:ind w:left="567" w:right="-24"/>
        <w:jc w:val="both"/>
        <w:rPr>
          <w:rFonts w:ascii="Arial" w:hAnsi="Arial" w:cs="Arial"/>
          <w:sz w:val="18"/>
          <w:szCs w:val="18"/>
        </w:rPr>
      </w:pPr>
    </w:p>
    <w:p w14:paraId="0453AA16" w14:textId="77777777" w:rsidR="00D2796A" w:rsidRPr="00730523" w:rsidRDefault="00D2796A" w:rsidP="00836012">
      <w:pPr>
        <w:spacing w:after="120" w:line="240" w:lineRule="auto"/>
        <w:ind w:right="-330"/>
        <w:jc w:val="both"/>
        <w:rPr>
          <w:rFonts w:ascii="Arial" w:hAnsi="Arial" w:cs="Arial"/>
          <w:b/>
          <w:sz w:val="18"/>
          <w:szCs w:val="18"/>
        </w:rPr>
      </w:pPr>
      <w:r w:rsidRPr="00730523">
        <w:rPr>
          <w:rFonts w:ascii="Arial" w:hAnsi="Arial" w:cs="Arial"/>
          <w:b/>
          <w:sz w:val="18"/>
          <w:szCs w:val="18"/>
        </w:rPr>
        <w:t>PRIZE</w:t>
      </w:r>
    </w:p>
    <w:p w14:paraId="18B0D39A" w14:textId="65C688D0" w:rsidR="00F954C2" w:rsidRPr="00DA1F55" w:rsidDel="00DA1F55" w:rsidRDefault="00D2796A" w:rsidP="00DA1F55">
      <w:pPr>
        <w:numPr>
          <w:ilvl w:val="0"/>
          <w:numId w:val="1"/>
        </w:numPr>
        <w:tabs>
          <w:tab w:val="clear" w:pos="850"/>
        </w:tabs>
        <w:spacing w:after="120" w:line="240" w:lineRule="auto"/>
        <w:ind w:left="567" w:right="-24" w:hanging="567"/>
        <w:jc w:val="both"/>
        <w:rPr>
          <w:del w:id="56" w:author="Dalinee Bangaroo" w:date="2024-11-13T11:24:00Z" w16du:dateUtc="2024-11-13T00:24:00Z"/>
          <w:rFonts w:ascii="Arial" w:hAnsi="Arial" w:cs="Arial"/>
          <w:sz w:val="18"/>
          <w:szCs w:val="18"/>
        </w:rPr>
      </w:pPr>
      <w:r w:rsidRPr="00DA1F55">
        <w:rPr>
          <w:rFonts w:ascii="Arial" w:hAnsi="Arial" w:cs="Arial"/>
          <w:sz w:val="18"/>
          <w:szCs w:val="18"/>
        </w:rPr>
        <w:t xml:space="preserve">The Prize for this Promotion and the Total Prize Value </w:t>
      </w:r>
      <w:r w:rsidR="00331DC2" w:rsidRPr="00DA1F55">
        <w:rPr>
          <w:rFonts w:ascii="Arial" w:hAnsi="Arial" w:cs="Arial"/>
          <w:sz w:val="18"/>
          <w:szCs w:val="18"/>
        </w:rPr>
        <w:t>is specified in the</w:t>
      </w:r>
      <w:r w:rsidRPr="00DA1F55">
        <w:rPr>
          <w:rFonts w:ascii="Arial" w:hAnsi="Arial" w:cs="Arial"/>
          <w:sz w:val="18"/>
          <w:szCs w:val="18"/>
        </w:rPr>
        <w:t xml:space="preserve"> Schedule</w:t>
      </w:r>
      <w:r w:rsidR="00AE0110" w:rsidRPr="00DA1F55">
        <w:rPr>
          <w:rFonts w:ascii="Arial" w:hAnsi="Arial" w:cs="Arial"/>
          <w:sz w:val="18"/>
          <w:szCs w:val="18"/>
        </w:rPr>
        <w:t>.</w:t>
      </w:r>
      <w:ins w:id="57" w:author="Matt Hansen" w:date="2024-11-13T10:13:00Z" w16du:dateUtc="2024-11-12T23:13:00Z">
        <w:r w:rsidR="00D36D39" w:rsidRPr="00DA1F55">
          <w:rPr>
            <w:rFonts w:ascii="Arial" w:hAnsi="Arial" w:cs="Arial"/>
            <w:sz w:val="18"/>
            <w:szCs w:val="18"/>
          </w:rPr>
          <w:t xml:space="preserve"> </w:t>
        </w:r>
      </w:ins>
      <w:ins w:id="58" w:author="Dalinee Bangaroo" w:date="2024-11-13T11:24:00Z" w16du:dateUtc="2024-11-13T00:24:00Z">
        <w:r w:rsidR="00DA1F55">
          <w:rPr>
            <w:rFonts w:ascii="Arial" w:hAnsi="Arial" w:cs="Arial"/>
            <w:sz w:val="18"/>
            <w:szCs w:val="18"/>
          </w:rPr>
          <w:t xml:space="preserve">Prize is subject to the Special Conditions. </w:t>
        </w:r>
      </w:ins>
    </w:p>
    <w:p w14:paraId="52B28AF8" w14:textId="7C71A81A" w:rsidR="003462C0" w:rsidRPr="00DA1F55" w:rsidDel="00DA1F55" w:rsidRDefault="003462C0" w:rsidP="00696180">
      <w:pPr>
        <w:numPr>
          <w:ilvl w:val="0"/>
          <w:numId w:val="1"/>
        </w:numPr>
        <w:tabs>
          <w:tab w:val="clear" w:pos="850"/>
        </w:tabs>
        <w:spacing w:after="120" w:line="240" w:lineRule="auto"/>
        <w:ind w:left="567" w:right="-24" w:hanging="567"/>
        <w:jc w:val="both"/>
        <w:rPr>
          <w:del w:id="59" w:author="Dalinee Bangaroo" w:date="2024-11-13T11:24:00Z" w16du:dateUtc="2024-11-13T00:24:00Z"/>
          <w:rFonts w:ascii="Arial" w:hAnsi="Arial" w:cs="Arial"/>
          <w:sz w:val="18"/>
          <w:szCs w:val="18"/>
        </w:rPr>
      </w:pPr>
      <w:del w:id="60" w:author="Dalinee Bangaroo" w:date="2024-11-13T11:24:00Z" w16du:dateUtc="2024-11-13T00:24:00Z">
        <w:r w:rsidRPr="00DA1F55" w:rsidDel="00DA1F55">
          <w:rPr>
            <w:rFonts w:ascii="Arial" w:hAnsi="Arial" w:cs="Arial"/>
            <w:sz w:val="18"/>
            <w:szCs w:val="18"/>
          </w:rPr>
          <w:delText xml:space="preserve">All Prize values are correct as at the Commencement Date and are reflective of the recommended retail price and are in Australian dollars. The Promoter takes no responsibility for any variations in the Prize values. </w:delText>
        </w:r>
      </w:del>
    </w:p>
    <w:p w14:paraId="268A25A3" w14:textId="6E65438D" w:rsidR="00A073CB" w:rsidRPr="00730523" w:rsidDel="003057C3" w:rsidRDefault="0052098D" w:rsidP="00836012">
      <w:pPr>
        <w:numPr>
          <w:ilvl w:val="0"/>
          <w:numId w:val="1"/>
        </w:numPr>
        <w:tabs>
          <w:tab w:val="clear" w:pos="850"/>
        </w:tabs>
        <w:spacing w:after="120" w:line="240" w:lineRule="auto"/>
        <w:ind w:left="567" w:right="-24" w:hanging="567"/>
        <w:jc w:val="both"/>
        <w:rPr>
          <w:del w:id="61" w:author="Dalinee Bangaroo" w:date="2024-11-12T16:19:00Z" w16du:dateUtc="2024-11-12T05:19:00Z"/>
          <w:rFonts w:ascii="Arial" w:hAnsi="Arial" w:cs="Arial"/>
          <w:sz w:val="18"/>
          <w:szCs w:val="18"/>
        </w:rPr>
      </w:pPr>
      <w:commentRangeStart w:id="62"/>
      <w:del w:id="63" w:author="Dalinee Bangaroo" w:date="2024-11-12T16:19:00Z" w16du:dateUtc="2024-11-12T05:19:00Z">
        <w:r w:rsidRPr="00730523" w:rsidDel="003057C3">
          <w:rPr>
            <w:rFonts w:ascii="Arial" w:hAnsi="Arial" w:cs="Arial"/>
            <w:sz w:val="18"/>
            <w:szCs w:val="18"/>
          </w:rPr>
          <w:delText>If a w</w:delText>
        </w:r>
        <w:r w:rsidR="00F0331C" w:rsidRPr="00730523" w:rsidDel="003057C3">
          <w:rPr>
            <w:rFonts w:ascii="Arial" w:hAnsi="Arial" w:cs="Arial"/>
            <w:sz w:val="18"/>
            <w:szCs w:val="18"/>
          </w:rPr>
          <w:delText>inner of a Prize is under the age of 18 years (where entry by persons under 18 is permitted)</w:delText>
        </w:r>
        <w:r w:rsidR="00A073CB" w:rsidRPr="00730523" w:rsidDel="003057C3">
          <w:rPr>
            <w:rFonts w:ascii="Arial" w:hAnsi="Arial" w:cs="Arial"/>
            <w:sz w:val="18"/>
            <w:szCs w:val="18"/>
          </w:rPr>
          <w:delText xml:space="preserve">: </w:delText>
        </w:r>
      </w:del>
    </w:p>
    <w:p w14:paraId="1CD29404" w14:textId="70D84801" w:rsidR="00A073CB" w:rsidRPr="00730523" w:rsidDel="003057C3" w:rsidRDefault="00A073CB" w:rsidP="00836012">
      <w:pPr>
        <w:numPr>
          <w:ilvl w:val="0"/>
          <w:numId w:val="14"/>
        </w:numPr>
        <w:tabs>
          <w:tab w:val="clear" w:pos="850"/>
        </w:tabs>
        <w:spacing w:after="120" w:line="240" w:lineRule="auto"/>
        <w:ind w:left="1134" w:right="-24" w:hanging="567"/>
        <w:jc w:val="both"/>
        <w:rPr>
          <w:del w:id="64" w:author="Dalinee Bangaroo" w:date="2024-11-12T16:19:00Z" w16du:dateUtc="2024-11-12T05:19:00Z"/>
          <w:rFonts w:ascii="Arial" w:hAnsi="Arial" w:cs="Arial"/>
          <w:sz w:val="18"/>
          <w:szCs w:val="18"/>
        </w:rPr>
      </w:pPr>
      <w:del w:id="65" w:author="Dalinee Bangaroo" w:date="2024-11-12T16:19:00Z" w16du:dateUtc="2024-11-12T05:19:00Z">
        <w:r w:rsidRPr="00730523" w:rsidDel="003057C3">
          <w:rPr>
            <w:rFonts w:ascii="Arial" w:hAnsi="Arial" w:cs="Arial"/>
            <w:sz w:val="18"/>
            <w:szCs w:val="18"/>
          </w:rPr>
          <w:delText>they must be accompanied on the Prize by a parent or legal guardian; or</w:delText>
        </w:r>
      </w:del>
    </w:p>
    <w:p w14:paraId="558520F6" w14:textId="2264EA3D" w:rsidR="00B63DC9" w:rsidRPr="00730523" w:rsidDel="003057C3" w:rsidRDefault="00F0331C" w:rsidP="00836012">
      <w:pPr>
        <w:numPr>
          <w:ilvl w:val="0"/>
          <w:numId w:val="14"/>
        </w:numPr>
        <w:tabs>
          <w:tab w:val="clear" w:pos="850"/>
        </w:tabs>
        <w:spacing w:after="120" w:line="240" w:lineRule="auto"/>
        <w:ind w:left="1134" w:right="-24" w:hanging="567"/>
        <w:jc w:val="both"/>
        <w:rPr>
          <w:del w:id="66" w:author="Dalinee Bangaroo" w:date="2024-11-12T16:19:00Z" w16du:dateUtc="2024-11-12T05:19:00Z"/>
          <w:rFonts w:ascii="Arial" w:hAnsi="Arial" w:cs="Arial"/>
          <w:sz w:val="18"/>
          <w:szCs w:val="18"/>
        </w:rPr>
      </w:pPr>
      <w:del w:id="67" w:author="Dalinee Bangaroo" w:date="2024-11-12T16:19:00Z" w16du:dateUtc="2024-11-12T05:19:00Z">
        <w:r w:rsidRPr="00730523" w:rsidDel="003057C3">
          <w:rPr>
            <w:rFonts w:ascii="Arial" w:hAnsi="Arial" w:cs="Arial"/>
            <w:sz w:val="18"/>
            <w:szCs w:val="18"/>
          </w:rPr>
          <w:delText xml:space="preserve"> the Promoter may, at its disc</w:delText>
        </w:r>
        <w:r w:rsidR="0052098D" w:rsidRPr="00730523" w:rsidDel="003057C3">
          <w:rPr>
            <w:rFonts w:ascii="Arial" w:hAnsi="Arial" w:cs="Arial"/>
            <w:sz w:val="18"/>
            <w:szCs w:val="18"/>
          </w:rPr>
          <w:delText>retion, award the Prize to the w</w:delText>
        </w:r>
        <w:r w:rsidRPr="00730523" w:rsidDel="003057C3">
          <w:rPr>
            <w:rFonts w:ascii="Arial" w:hAnsi="Arial" w:cs="Arial"/>
            <w:sz w:val="18"/>
            <w:szCs w:val="18"/>
          </w:rPr>
          <w:delText>inner’s parent or guard</w:delText>
        </w:r>
        <w:r w:rsidR="00B63DC9" w:rsidRPr="00730523" w:rsidDel="003057C3">
          <w:rPr>
            <w:rFonts w:ascii="Arial" w:hAnsi="Arial" w:cs="Arial"/>
            <w:sz w:val="18"/>
            <w:szCs w:val="18"/>
          </w:rPr>
          <w:delText xml:space="preserve">ian (who is aged over 18 years). </w:delText>
        </w:r>
      </w:del>
      <w:commentRangeEnd w:id="62"/>
      <w:r w:rsidR="000A3088">
        <w:rPr>
          <w:rStyle w:val="CommentReference"/>
        </w:rPr>
        <w:commentReference w:id="62"/>
      </w:r>
    </w:p>
    <w:p w14:paraId="6F4E7074" w14:textId="38B8DB15" w:rsidR="00371F66" w:rsidRPr="00730523" w:rsidDel="003057C3" w:rsidRDefault="00371F66" w:rsidP="00836012">
      <w:pPr>
        <w:numPr>
          <w:ilvl w:val="0"/>
          <w:numId w:val="1"/>
        </w:numPr>
        <w:tabs>
          <w:tab w:val="clear" w:pos="850"/>
        </w:tabs>
        <w:spacing w:after="120" w:line="240" w:lineRule="auto"/>
        <w:ind w:left="567" w:right="-24" w:hanging="567"/>
        <w:jc w:val="both"/>
        <w:rPr>
          <w:del w:id="68" w:author="Dalinee Bangaroo" w:date="2024-11-12T16:19:00Z" w16du:dateUtc="2024-11-12T05:19:00Z"/>
          <w:rFonts w:ascii="Arial" w:hAnsi="Arial" w:cs="Arial"/>
          <w:sz w:val="18"/>
          <w:szCs w:val="18"/>
        </w:rPr>
      </w:pPr>
      <w:del w:id="69" w:author="Dalinee Bangaroo" w:date="2024-11-12T16:19:00Z" w16du:dateUtc="2024-11-12T05:19:00Z">
        <w:r w:rsidRPr="00730523" w:rsidDel="003057C3">
          <w:rPr>
            <w:rFonts w:ascii="Arial" w:hAnsi="Arial" w:cs="Arial"/>
            <w:sz w:val="18"/>
            <w:szCs w:val="18"/>
          </w:rPr>
          <w:delText xml:space="preserve">Any guest/s that accompany a winner on any element of the Prize must be over the age of 18, unless expressly stated otherwise. </w:delText>
        </w:r>
      </w:del>
    </w:p>
    <w:p w14:paraId="2F3D1258" w14:textId="1341CE26" w:rsidR="005D2785" w:rsidRPr="00730523" w:rsidRDefault="00DD4A40" w:rsidP="00836012">
      <w:pPr>
        <w:numPr>
          <w:ilvl w:val="0"/>
          <w:numId w:val="1"/>
        </w:numPr>
        <w:tabs>
          <w:tab w:val="clear" w:pos="850"/>
        </w:tabs>
        <w:spacing w:after="120" w:line="240" w:lineRule="auto"/>
        <w:ind w:left="567" w:right="-24" w:hanging="567"/>
        <w:jc w:val="both"/>
        <w:rPr>
          <w:rFonts w:ascii="Arial" w:hAnsi="Arial" w:cs="Arial"/>
          <w:sz w:val="18"/>
          <w:szCs w:val="18"/>
        </w:rPr>
      </w:pPr>
      <w:r w:rsidRPr="00730523">
        <w:rPr>
          <w:rFonts w:ascii="Arial" w:hAnsi="Arial" w:cs="Arial"/>
          <w:sz w:val="18"/>
          <w:szCs w:val="18"/>
        </w:rPr>
        <w:t>The Prize must be taken as offered and cannot be varied</w:t>
      </w:r>
      <w:ins w:id="70" w:author="Dalinee Bangaroo" w:date="2024-11-13T11:24:00Z" w16du:dateUtc="2024-11-13T00:24:00Z">
        <w:r w:rsidR="00DA1F55">
          <w:rPr>
            <w:rFonts w:ascii="Arial" w:hAnsi="Arial" w:cs="Arial"/>
            <w:sz w:val="18"/>
            <w:szCs w:val="18"/>
          </w:rPr>
          <w:t xml:space="preserve"> unless specified otherwise</w:t>
        </w:r>
      </w:ins>
      <w:r w:rsidRPr="00730523">
        <w:rPr>
          <w:rFonts w:ascii="Arial" w:hAnsi="Arial" w:cs="Arial"/>
          <w:sz w:val="18"/>
          <w:szCs w:val="18"/>
        </w:rPr>
        <w:t xml:space="preserve">. </w:t>
      </w:r>
      <w:r w:rsidR="00B63DC9" w:rsidRPr="00730523">
        <w:rPr>
          <w:rFonts w:ascii="Arial" w:hAnsi="Arial" w:cs="Arial"/>
          <w:sz w:val="18"/>
          <w:szCs w:val="18"/>
        </w:rPr>
        <w:t>If the Prize (or any part of the Prize) is unavailable for any reason, the Promoter will, in its absolute discretion, substitute alternative goods or services of no lesser retail value and/or specification. The Promoter accepts no other liability or responsibilit</w:t>
      </w:r>
      <w:r w:rsidR="0052098D" w:rsidRPr="00730523">
        <w:rPr>
          <w:rFonts w:ascii="Arial" w:hAnsi="Arial" w:cs="Arial"/>
          <w:sz w:val="18"/>
          <w:szCs w:val="18"/>
        </w:rPr>
        <w:t>y for any loss incurred by the w</w:t>
      </w:r>
      <w:r w:rsidR="00B63DC9" w:rsidRPr="00730523">
        <w:rPr>
          <w:rFonts w:ascii="Arial" w:hAnsi="Arial" w:cs="Arial"/>
          <w:sz w:val="18"/>
          <w:szCs w:val="18"/>
        </w:rPr>
        <w:t xml:space="preserve">inner or any other party if the Prize (or any part of the Prize, if applicable) is unavailable for any reason. </w:t>
      </w:r>
    </w:p>
    <w:p w14:paraId="54F58BB7" w14:textId="52F61BB9" w:rsidR="00B63DC9" w:rsidRPr="00730523" w:rsidRDefault="00B63DC9" w:rsidP="00836012">
      <w:pPr>
        <w:numPr>
          <w:ilvl w:val="0"/>
          <w:numId w:val="1"/>
        </w:numPr>
        <w:tabs>
          <w:tab w:val="clear" w:pos="850"/>
        </w:tabs>
        <w:spacing w:after="120" w:line="240" w:lineRule="auto"/>
        <w:ind w:left="567" w:right="-24" w:hanging="567"/>
        <w:jc w:val="both"/>
        <w:rPr>
          <w:rFonts w:ascii="Arial" w:hAnsi="Arial" w:cs="Arial"/>
          <w:sz w:val="18"/>
          <w:szCs w:val="18"/>
        </w:rPr>
      </w:pPr>
      <w:r w:rsidRPr="00730523">
        <w:rPr>
          <w:rFonts w:ascii="Arial" w:hAnsi="Arial" w:cs="Arial"/>
          <w:sz w:val="18"/>
          <w:szCs w:val="18"/>
        </w:rPr>
        <w:t>The Prize</w:t>
      </w:r>
      <w:ins w:id="71" w:author="Dalinee Bangaroo" w:date="2024-11-12T16:23:00Z" w16du:dateUtc="2024-11-12T05:23:00Z">
        <w:r w:rsidR="003057C3">
          <w:rPr>
            <w:rFonts w:ascii="Arial" w:hAnsi="Arial" w:cs="Arial"/>
            <w:sz w:val="18"/>
            <w:szCs w:val="18"/>
          </w:rPr>
          <w:t xml:space="preserve">, </w:t>
        </w:r>
        <w:r w:rsidR="003057C3" w:rsidRPr="003057C3">
          <w:rPr>
            <w:rFonts w:ascii="Arial" w:hAnsi="Arial" w:cs="Arial"/>
            <w:sz w:val="18"/>
            <w:szCs w:val="18"/>
          </w:rPr>
          <w:t>or any unused portion of the prize</w:t>
        </w:r>
        <w:r w:rsidR="00B56B38">
          <w:rPr>
            <w:rFonts w:ascii="Arial" w:hAnsi="Arial" w:cs="Arial"/>
            <w:sz w:val="18"/>
            <w:szCs w:val="18"/>
          </w:rPr>
          <w:t>,</w:t>
        </w:r>
      </w:ins>
      <w:r w:rsidRPr="00730523">
        <w:rPr>
          <w:rFonts w:ascii="Arial" w:hAnsi="Arial" w:cs="Arial"/>
          <w:sz w:val="18"/>
          <w:szCs w:val="18"/>
        </w:rPr>
        <w:t xml:space="preserve"> cannot be </w:t>
      </w:r>
      <w:ins w:id="72" w:author="Dalinee Bangaroo" w:date="2024-11-12T16:26:00Z" w16du:dateUtc="2024-11-12T05:26:00Z">
        <w:r w:rsidR="00B56B38">
          <w:rPr>
            <w:rFonts w:ascii="Arial" w:hAnsi="Arial" w:cs="Arial"/>
            <w:sz w:val="18"/>
            <w:szCs w:val="18"/>
          </w:rPr>
          <w:t xml:space="preserve">transferred, </w:t>
        </w:r>
      </w:ins>
      <w:r w:rsidRPr="00730523">
        <w:rPr>
          <w:rFonts w:ascii="Arial" w:hAnsi="Arial" w:cs="Arial"/>
          <w:sz w:val="18"/>
          <w:szCs w:val="18"/>
        </w:rPr>
        <w:t xml:space="preserve">refunded or exchanged and, except as expressly permitted by these Terms and Conditions, cannot be taken as a monetary payment. </w:t>
      </w:r>
    </w:p>
    <w:p w14:paraId="6AFDCBD6" w14:textId="77777777" w:rsidR="00B63DC9" w:rsidRPr="00730523" w:rsidRDefault="00B63DC9" w:rsidP="00836012">
      <w:pPr>
        <w:numPr>
          <w:ilvl w:val="0"/>
          <w:numId w:val="1"/>
        </w:numPr>
        <w:tabs>
          <w:tab w:val="clear" w:pos="850"/>
        </w:tabs>
        <w:spacing w:after="120" w:line="240" w:lineRule="auto"/>
        <w:ind w:left="567" w:right="-24" w:hanging="567"/>
        <w:jc w:val="both"/>
        <w:rPr>
          <w:rFonts w:ascii="Arial" w:hAnsi="Arial" w:cs="Arial"/>
          <w:sz w:val="18"/>
          <w:szCs w:val="18"/>
        </w:rPr>
      </w:pPr>
      <w:r w:rsidRPr="00730523">
        <w:rPr>
          <w:rFonts w:ascii="Arial" w:hAnsi="Arial" w:cs="Arial"/>
          <w:sz w:val="18"/>
          <w:szCs w:val="18"/>
        </w:rPr>
        <w:t>Unless expressly stated all other costs and expenses associated with taking the Prize become the responsibil</w:t>
      </w:r>
      <w:r w:rsidR="0052098D" w:rsidRPr="00730523">
        <w:rPr>
          <w:rFonts w:ascii="Arial" w:hAnsi="Arial" w:cs="Arial"/>
          <w:sz w:val="18"/>
          <w:szCs w:val="18"/>
        </w:rPr>
        <w:t>ity of the w</w:t>
      </w:r>
      <w:r w:rsidRPr="00730523">
        <w:rPr>
          <w:rFonts w:ascii="Arial" w:hAnsi="Arial" w:cs="Arial"/>
          <w:sz w:val="18"/>
          <w:szCs w:val="18"/>
        </w:rPr>
        <w:t>inner</w:t>
      </w:r>
      <w:r w:rsidR="00DD4A40" w:rsidRPr="00730523">
        <w:rPr>
          <w:rFonts w:ascii="Arial" w:hAnsi="Arial" w:cs="Arial"/>
          <w:sz w:val="18"/>
          <w:szCs w:val="18"/>
        </w:rPr>
        <w:t xml:space="preserve">. </w:t>
      </w:r>
    </w:p>
    <w:p w14:paraId="2581C136" w14:textId="51B3A414" w:rsidR="00DD4A40" w:rsidRPr="00730523" w:rsidRDefault="00DD4A40" w:rsidP="00836012">
      <w:pPr>
        <w:numPr>
          <w:ilvl w:val="0"/>
          <w:numId w:val="1"/>
        </w:numPr>
        <w:tabs>
          <w:tab w:val="clear" w:pos="850"/>
        </w:tabs>
        <w:spacing w:after="120" w:line="240" w:lineRule="auto"/>
        <w:ind w:left="567" w:right="-24" w:hanging="567"/>
        <w:jc w:val="both"/>
        <w:rPr>
          <w:rFonts w:ascii="Arial" w:hAnsi="Arial" w:cs="Arial"/>
          <w:sz w:val="18"/>
          <w:szCs w:val="18"/>
        </w:rPr>
      </w:pPr>
      <w:del w:id="73" w:author="Dalinee Bangaroo" w:date="2024-11-13T11:25:00Z" w16du:dateUtc="2024-11-13T00:25:00Z">
        <w:r w:rsidRPr="00730523" w:rsidDel="006A703C">
          <w:rPr>
            <w:rFonts w:ascii="Arial" w:hAnsi="Arial" w:cs="Arial"/>
            <w:sz w:val="18"/>
            <w:szCs w:val="18"/>
          </w:rPr>
          <w:delText>Th</w:delText>
        </w:r>
        <w:r w:rsidR="0052098D" w:rsidRPr="00730523" w:rsidDel="006A703C">
          <w:rPr>
            <w:rFonts w:ascii="Arial" w:hAnsi="Arial" w:cs="Arial"/>
            <w:sz w:val="18"/>
            <w:szCs w:val="18"/>
          </w:rPr>
          <w:delText>e Prize must be claimed by the w</w:delText>
        </w:r>
        <w:r w:rsidRPr="00730523" w:rsidDel="006A703C">
          <w:rPr>
            <w:rFonts w:ascii="Arial" w:hAnsi="Arial" w:cs="Arial"/>
            <w:sz w:val="18"/>
            <w:szCs w:val="18"/>
          </w:rPr>
          <w:delText xml:space="preserve">inner by the Unclaimed Prize Date. </w:delText>
        </w:r>
      </w:del>
      <w:r w:rsidRPr="00730523">
        <w:rPr>
          <w:rFonts w:ascii="Arial" w:hAnsi="Arial" w:cs="Arial"/>
          <w:sz w:val="18"/>
          <w:szCs w:val="18"/>
        </w:rPr>
        <w:t xml:space="preserve">All aspects of </w:t>
      </w:r>
      <w:del w:id="74" w:author="Dalinee Bangaroo" w:date="2024-11-13T11:25:00Z" w16du:dateUtc="2024-11-13T00:25:00Z">
        <w:r w:rsidRPr="00730523" w:rsidDel="006A703C">
          <w:rPr>
            <w:rFonts w:ascii="Arial" w:hAnsi="Arial" w:cs="Arial"/>
            <w:sz w:val="18"/>
            <w:szCs w:val="18"/>
          </w:rPr>
          <w:delText xml:space="preserve">each </w:delText>
        </w:r>
      </w:del>
      <w:ins w:id="75" w:author="Dalinee Bangaroo" w:date="2024-11-13T11:25:00Z" w16du:dateUtc="2024-11-13T00:25:00Z">
        <w:r w:rsidR="006A703C">
          <w:rPr>
            <w:rFonts w:ascii="Arial" w:hAnsi="Arial" w:cs="Arial"/>
            <w:sz w:val="18"/>
            <w:szCs w:val="18"/>
          </w:rPr>
          <w:t>the</w:t>
        </w:r>
        <w:r w:rsidR="006A703C" w:rsidRPr="00730523">
          <w:rPr>
            <w:rFonts w:ascii="Arial" w:hAnsi="Arial" w:cs="Arial"/>
            <w:sz w:val="18"/>
            <w:szCs w:val="18"/>
          </w:rPr>
          <w:t xml:space="preserve"> </w:t>
        </w:r>
      </w:ins>
      <w:r w:rsidRPr="00730523">
        <w:rPr>
          <w:rFonts w:ascii="Arial" w:hAnsi="Arial" w:cs="Arial"/>
          <w:sz w:val="18"/>
          <w:szCs w:val="18"/>
        </w:rPr>
        <w:t xml:space="preserve">Prize must be taken together as a package.  </w:t>
      </w:r>
      <w:proofErr w:type="gramStart"/>
      <w:r w:rsidRPr="00730523">
        <w:rPr>
          <w:rFonts w:ascii="Arial" w:hAnsi="Arial" w:cs="Arial"/>
          <w:sz w:val="18"/>
          <w:szCs w:val="18"/>
        </w:rPr>
        <w:t>In the event that</w:t>
      </w:r>
      <w:proofErr w:type="gramEnd"/>
      <w:r w:rsidR="0052098D" w:rsidRPr="00730523">
        <w:rPr>
          <w:rFonts w:ascii="Arial" w:hAnsi="Arial" w:cs="Arial"/>
          <w:sz w:val="18"/>
          <w:szCs w:val="18"/>
        </w:rPr>
        <w:t xml:space="preserve"> for any reason whatsoever the w</w:t>
      </w:r>
      <w:r w:rsidRPr="00730523">
        <w:rPr>
          <w:rFonts w:ascii="Arial" w:hAnsi="Arial" w:cs="Arial"/>
          <w:sz w:val="18"/>
          <w:szCs w:val="18"/>
        </w:rPr>
        <w:t xml:space="preserve">inner does not take the Prize or an element of the Prize at the time stipulated by the Promoter, the Prize or that element of the </w:t>
      </w:r>
      <w:r w:rsidR="0052098D" w:rsidRPr="00730523">
        <w:rPr>
          <w:rFonts w:ascii="Arial" w:hAnsi="Arial" w:cs="Arial"/>
          <w:sz w:val="18"/>
          <w:szCs w:val="18"/>
        </w:rPr>
        <w:t>Prize will be forfeited by the w</w:t>
      </w:r>
      <w:r w:rsidRPr="00730523">
        <w:rPr>
          <w:rFonts w:ascii="Arial" w:hAnsi="Arial" w:cs="Arial"/>
          <w:sz w:val="18"/>
          <w:szCs w:val="18"/>
        </w:rPr>
        <w:t xml:space="preserve">inner. </w:t>
      </w:r>
    </w:p>
    <w:p w14:paraId="7DDE00D1" w14:textId="4143FF7C" w:rsidR="00DD4A40" w:rsidRPr="00730523" w:rsidDel="006A703C" w:rsidRDefault="00DD4A40" w:rsidP="00836012">
      <w:pPr>
        <w:numPr>
          <w:ilvl w:val="0"/>
          <w:numId w:val="1"/>
        </w:numPr>
        <w:tabs>
          <w:tab w:val="clear" w:pos="850"/>
        </w:tabs>
        <w:spacing w:after="120" w:line="240" w:lineRule="auto"/>
        <w:ind w:left="567" w:right="-24" w:hanging="567"/>
        <w:jc w:val="both"/>
        <w:rPr>
          <w:del w:id="76" w:author="Dalinee Bangaroo" w:date="2024-11-13T11:26:00Z" w16du:dateUtc="2024-11-13T00:26:00Z"/>
          <w:rFonts w:ascii="Arial" w:hAnsi="Arial" w:cs="Arial"/>
          <w:sz w:val="18"/>
          <w:szCs w:val="18"/>
        </w:rPr>
      </w:pPr>
      <w:commentRangeStart w:id="77"/>
      <w:del w:id="78" w:author="Dalinee Bangaroo" w:date="2024-11-13T11:26:00Z" w16du:dateUtc="2024-11-13T00:26:00Z">
        <w:r w:rsidRPr="00730523" w:rsidDel="006A703C">
          <w:rPr>
            <w:rFonts w:ascii="Arial" w:hAnsi="Arial" w:cs="Arial"/>
            <w:sz w:val="18"/>
            <w:szCs w:val="18"/>
          </w:rPr>
          <w:delText>The</w:delText>
        </w:r>
      </w:del>
      <w:commentRangeEnd w:id="77"/>
      <w:r w:rsidR="006A703C">
        <w:rPr>
          <w:rStyle w:val="CommentReference"/>
        </w:rPr>
        <w:commentReference w:id="77"/>
      </w:r>
      <w:del w:id="79" w:author="Dalinee Bangaroo" w:date="2024-11-13T11:26:00Z" w16du:dateUtc="2024-11-13T00:26:00Z">
        <w:r w:rsidRPr="00730523" w:rsidDel="006A703C">
          <w:rPr>
            <w:rFonts w:ascii="Arial" w:hAnsi="Arial" w:cs="Arial"/>
            <w:sz w:val="18"/>
            <w:szCs w:val="18"/>
          </w:rPr>
          <w:delText xml:space="preserve"> Prize may be transferred at the Promoter’s sole discretion. In the event that the Promoter exercis</w:delText>
        </w:r>
        <w:r w:rsidR="0052098D" w:rsidRPr="00730523" w:rsidDel="006A703C">
          <w:rPr>
            <w:rFonts w:ascii="Arial" w:hAnsi="Arial" w:cs="Arial"/>
            <w:sz w:val="18"/>
            <w:szCs w:val="18"/>
          </w:rPr>
          <w:delText>es its discretion to allow the w</w:delText>
        </w:r>
        <w:r w:rsidRPr="00730523" w:rsidDel="006A703C">
          <w:rPr>
            <w:rFonts w:ascii="Arial" w:hAnsi="Arial" w:cs="Arial"/>
            <w:sz w:val="18"/>
            <w:szCs w:val="18"/>
          </w:rPr>
          <w:delText xml:space="preserve">inner to transfer the Prize, the transfer will be on the condition that the transferee accepts all terms and conditions set out in these Terms and Conditions and the Promoter may require such acceptance in writing at its absolute discretion. </w:delText>
        </w:r>
      </w:del>
    </w:p>
    <w:p w14:paraId="48D247B6" w14:textId="34921E6B" w:rsidR="00DD4A40" w:rsidRPr="00730523" w:rsidDel="006A703C" w:rsidRDefault="0052098D" w:rsidP="00836012">
      <w:pPr>
        <w:numPr>
          <w:ilvl w:val="0"/>
          <w:numId w:val="1"/>
        </w:numPr>
        <w:tabs>
          <w:tab w:val="clear" w:pos="850"/>
        </w:tabs>
        <w:spacing w:after="120" w:line="240" w:lineRule="auto"/>
        <w:ind w:left="567" w:right="-24" w:hanging="567"/>
        <w:jc w:val="both"/>
        <w:rPr>
          <w:del w:id="80" w:author="Dalinee Bangaroo" w:date="2024-11-13T11:26:00Z" w16du:dateUtc="2024-11-13T00:26:00Z"/>
          <w:rFonts w:ascii="Arial" w:hAnsi="Arial" w:cs="Arial"/>
          <w:sz w:val="18"/>
          <w:szCs w:val="18"/>
        </w:rPr>
      </w:pPr>
      <w:commentRangeStart w:id="81"/>
      <w:del w:id="82" w:author="Dalinee Bangaroo" w:date="2024-11-13T11:26:00Z" w16du:dateUtc="2024-11-13T00:26:00Z">
        <w:r w:rsidRPr="00730523" w:rsidDel="006A703C">
          <w:rPr>
            <w:rFonts w:ascii="Arial" w:hAnsi="Arial" w:cs="Arial"/>
            <w:sz w:val="18"/>
            <w:szCs w:val="18"/>
          </w:rPr>
          <w:delText>The w</w:delText>
        </w:r>
        <w:r w:rsidR="00DD4A40" w:rsidRPr="00730523" w:rsidDel="006A703C">
          <w:rPr>
            <w:rFonts w:ascii="Arial" w:hAnsi="Arial" w:cs="Arial"/>
            <w:sz w:val="18"/>
            <w:szCs w:val="18"/>
          </w:rPr>
          <w:delText>inner is advised that tax implications may arise from them winning the Prize and they should seek independent financial advice prior to accepting the Prize.</w:delText>
        </w:r>
        <w:r w:rsidR="005D2785" w:rsidRPr="00730523" w:rsidDel="006A703C">
          <w:rPr>
            <w:rFonts w:ascii="Arial" w:hAnsi="Arial" w:cs="Arial"/>
            <w:sz w:val="18"/>
            <w:szCs w:val="18"/>
          </w:rPr>
          <w:delText xml:space="preserve"> Where the operation of this Promotion results in, for GST purposes, supplies being made for non-monetary consideration, entrants agree to follow the Australian Taxation Office’s stated view that where the parties are at arm’s length, goods and services exchanged are of equal GST inclusive market values.</w:delText>
        </w:r>
      </w:del>
    </w:p>
    <w:p w14:paraId="4615FFA3" w14:textId="7020F43D" w:rsidR="00DD4A40" w:rsidRPr="00730523" w:rsidDel="006A703C" w:rsidRDefault="00DD4A40" w:rsidP="00836012">
      <w:pPr>
        <w:numPr>
          <w:ilvl w:val="0"/>
          <w:numId w:val="1"/>
        </w:numPr>
        <w:tabs>
          <w:tab w:val="clear" w:pos="850"/>
        </w:tabs>
        <w:spacing w:after="120" w:line="240" w:lineRule="auto"/>
        <w:ind w:left="567" w:right="-24" w:hanging="567"/>
        <w:jc w:val="both"/>
        <w:rPr>
          <w:del w:id="83" w:author="Dalinee Bangaroo" w:date="2024-11-13T11:26:00Z" w16du:dateUtc="2024-11-13T00:26:00Z"/>
          <w:rFonts w:ascii="Arial" w:hAnsi="Arial" w:cs="Arial"/>
          <w:sz w:val="18"/>
          <w:szCs w:val="18"/>
        </w:rPr>
      </w:pPr>
      <w:del w:id="84" w:author="Dalinee Bangaroo" w:date="2024-11-13T11:26:00Z" w16du:dateUtc="2024-11-13T00:26:00Z">
        <w:r w:rsidRPr="00730523" w:rsidDel="006A703C">
          <w:rPr>
            <w:rFonts w:ascii="Arial" w:hAnsi="Arial" w:cs="Arial"/>
            <w:sz w:val="18"/>
            <w:szCs w:val="18"/>
          </w:rPr>
          <w:delText>Once the Prize has left t</w:delText>
        </w:r>
        <w:r w:rsidR="00A550EF" w:rsidRPr="00730523" w:rsidDel="006A703C">
          <w:rPr>
            <w:rFonts w:ascii="Arial" w:hAnsi="Arial" w:cs="Arial"/>
            <w:sz w:val="18"/>
            <w:szCs w:val="18"/>
          </w:rPr>
          <w:delText>he Promoter’s/Prize s</w:delText>
        </w:r>
        <w:r w:rsidRPr="00730523" w:rsidDel="006A703C">
          <w:rPr>
            <w:rFonts w:ascii="Arial" w:hAnsi="Arial" w:cs="Arial"/>
            <w:sz w:val="18"/>
            <w:szCs w:val="18"/>
          </w:rPr>
          <w:delText xml:space="preserve">upplier’s premises, the Promoter and the Relevant Parties will not be responsible for any delay in delivery or loss or damage to the Prize. </w:delText>
        </w:r>
      </w:del>
    </w:p>
    <w:p w14:paraId="54FCE6FB" w14:textId="260B6354" w:rsidR="00DD4A40" w:rsidRPr="00730523" w:rsidDel="006A703C" w:rsidRDefault="00DD4A40" w:rsidP="00836012">
      <w:pPr>
        <w:numPr>
          <w:ilvl w:val="0"/>
          <w:numId w:val="1"/>
        </w:numPr>
        <w:tabs>
          <w:tab w:val="clear" w:pos="850"/>
        </w:tabs>
        <w:spacing w:after="120" w:line="240" w:lineRule="auto"/>
        <w:ind w:left="567" w:right="-24" w:hanging="567"/>
        <w:jc w:val="both"/>
        <w:rPr>
          <w:del w:id="85" w:author="Dalinee Bangaroo" w:date="2024-11-13T11:26:00Z" w16du:dateUtc="2024-11-13T00:26:00Z"/>
          <w:rFonts w:ascii="Arial" w:hAnsi="Arial" w:cs="Arial"/>
          <w:sz w:val="18"/>
          <w:szCs w:val="18"/>
        </w:rPr>
      </w:pPr>
      <w:del w:id="86" w:author="Dalinee Bangaroo" w:date="2024-11-13T11:26:00Z" w16du:dateUtc="2024-11-13T00:26:00Z">
        <w:r w:rsidRPr="00730523" w:rsidDel="006A703C">
          <w:rPr>
            <w:rFonts w:ascii="Arial" w:hAnsi="Arial" w:cs="Arial"/>
            <w:sz w:val="18"/>
            <w:szCs w:val="18"/>
          </w:rPr>
          <w:delText xml:space="preserve">If the Determination Date or Unclaimed Prize Determination Date is a public holiday, the determination will be conducted on the following business day. </w:delText>
        </w:r>
      </w:del>
      <w:commentRangeEnd w:id="81"/>
      <w:r w:rsidR="006A703C">
        <w:rPr>
          <w:rStyle w:val="CommentReference"/>
        </w:rPr>
        <w:commentReference w:id="81"/>
      </w:r>
    </w:p>
    <w:p w14:paraId="05361210" w14:textId="54DB4F64" w:rsidR="00DD4A40" w:rsidRPr="00730523" w:rsidDel="000A3088" w:rsidRDefault="00DD4A40" w:rsidP="00836012">
      <w:pPr>
        <w:numPr>
          <w:ilvl w:val="0"/>
          <w:numId w:val="1"/>
        </w:numPr>
        <w:tabs>
          <w:tab w:val="clear" w:pos="850"/>
        </w:tabs>
        <w:spacing w:after="120" w:line="240" w:lineRule="auto"/>
        <w:ind w:left="567" w:right="-24" w:hanging="567"/>
        <w:jc w:val="both"/>
        <w:rPr>
          <w:del w:id="87" w:author="Dalinee Bangaroo" w:date="2024-11-12T16:50:00Z" w16du:dateUtc="2024-11-12T05:50:00Z"/>
          <w:rFonts w:ascii="Arial" w:hAnsi="Arial" w:cs="Arial"/>
          <w:sz w:val="18"/>
          <w:szCs w:val="18"/>
        </w:rPr>
      </w:pPr>
      <w:del w:id="88" w:author="Dalinee Bangaroo" w:date="2024-11-12T16:50:00Z" w16du:dateUtc="2024-11-12T05:50:00Z">
        <w:r w:rsidRPr="00730523" w:rsidDel="000A3088">
          <w:rPr>
            <w:rFonts w:ascii="Arial" w:hAnsi="Arial" w:cs="Arial"/>
            <w:sz w:val="18"/>
            <w:szCs w:val="18"/>
          </w:rPr>
          <w:delText>The Prize cannot be used in conjunction with any other discounts or special offers.</w:delText>
        </w:r>
      </w:del>
    </w:p>
    <w:p w14:paraId="065FB25A" w14:textId="76CEF945" w:rsidR="00DD4A40" w:rsidRPr="00730523" w:rsidDel="006A703C" w:rsidRDefault="00DD4A40" w:rsidP="00836012">
      <w:pPr>
        <w:numPr>
          <w:ilvl w:val="0"/>
          <w:numId w:val="1"/>
        </w:numPr>
        <w:tabs>
          <w:tab w:val="clear" w:pos="850"/>
        </w:tabs>
        <w:spacing w:after="120" w:line="240" w:lineRule="auto"/>
        <w:ind w:left="567" w:right="-24" w:hanging="567"/>
        <w:jc w:val="both"/>
        <w:rPr>
          <w:del w:id="89" w:author="Dalinee Bangaroo" w:date="2024-11-13T11:27:00Z" w16du:dateUtc="2024-11-13T00:27:00Z"/>
          <w:rFonts w:ascii="Arial" w:hAnsi="Arial" w:cs="Arial"/>
          <w:sz w:val="18"/>
          <w:szCs w:val="18"/>
        </w:rPr>
      </w:pPr>
      <w:commentRangeStart w:id="90"/>
      <w:del w:id="91" w:author="Dalinee Bangaroo" w:date="2024-11-13T11:27:00Z" w16du:dateUtc="2024-11-13T00:27:00Z">
        <w:r w:rsidRPr="00730523" w:rsidDel="006A703C">
          <w:rPr>
            <w:rFonts w:ascii="Arial" w:hAnsi="Arial" w:cs="Arial"/>
            <w:sz w:val="18"/>
            <w:szCs w:val="18"/>
          </w:rPr>
          <w:delText>Any cash component of t</w:delText>
        </w:r>
        <w:r w:rsidR="0052098D" w:rsidRPr="00730523" w:rsidDel="006A703C">
          <w:rPr>
            <w:rFonts w:ascii="Arial" w:hAnsi="Arial" w:cs="Arial"/>
            <w:sz w:val="18"/>
            <w:szCs w:val="18"/>
          </w:rPr>
          <w:delText>he Prize will be issued to the winner as a cheque in the w</w:delText>
        </w:r>
        <w:r w:rsidRPr="00730523" w:rsidDel="006A703C">
          <w:rPr>
            <w:rFonts w:ascii="Arial" w:hAnsi="Arial" w:cs="Arial"/>
            <w:sz w:val="18"/>
            <w:szCs w:val="18"/>
          </w:rPr>
          <w:delText>inner’s name and crossed “not negotiable.”</w:delText>
        </w:r>
      </w:del>
      <w:commentRangeEnd w:id="90"/>
      <w:r w:rsidR="006A703C">
        <w:rPr>
          <w:rStyle w:val="CommentReference"/>
        </w:rPr>
        <w:commentReference w:id="90"/>
      </w:r>
    </w:p>
    <w:p w14:paraId="14145F89" w14:textId="77777777" w:rsidR="005813EA" w:rsidRPr="00730523" w:rsidRDefault="00140D30" w:rsidP="005813EA">
      <w:pPr>
        <w:numPr>
          <w:ilvl w:val="0"/>
          <w:numId w:val="1"/>
        </w:numPr>
        <w:tabs>
          <w:tab w:val="clear" w:pos="850"/>
        </w:tabs>
        <w:spacing w:after="120" w:line="240" w:lineRule="auto"/>
        <w:ind w:left="567" w:right="-24" w:hanging="567"/>
        <w:jc w:val="both"/>
        <w:rPr>
          <w:rFonts w:ascii="Arial" w:hAnsi="Arial" w:cs="Arial"/>
          <w:sz w:val="18"/>
          <w:szCs w:val="18"/>
        </w:rPr>
      </w:pPr>
      <w:r w:rsidRPr="00730523">
        <w:rPr>
          <w:rFonts w:ascii="Arial" w:hAnsi="Arial" w:cs="Arial"/>
          <w:sz w:val="18"/>
          <w:szCs w:val="18"/>
        </w:rPr>
        <w:t>Th</w:t>
      </w:r>
      <w:r w:rsidR="0052098D" w:rsidRPr="00730523">
        <w:rPr>
          <w:rFonts w:ascii="Arial" w:hAnsi="Arial" w:cs="Arial"/>
          <w:sz w:val="18"/>
          <w:szCs w:val="18"/>
        </w:rPr>
        <w:t>e Prize will be awarded to the w</w:t>
      </w:r>
      <w:r w:rsidRPr="00730523">
        <w:rPr>
          <w:rFonts w:ascii="Arial" w:hAnsi="Arial" w:cs="Arial"/>
          <w:sz w:val="18"/>
          <w:szCs w:val="18"/>
        </w:rPr>
        <w:t>inner in the Promoter’s sole discretion.</w:t>
      </w:r>
    </w:p>
    <w:p w14:paraId="608E77D8" w14:textId="485F44A0" w:rsidR="005813EA" w:rsidRPr="00730523" w:rsidDel="006A703C" w:rsidRDefault="005813EA" w:rsidP="005813EA">
      <w:pPr>
        <w:numPr>
          <w:ilvl w:val="0"/>
          <w:numId w:val="1"/>
        </w:numPr>
        <w:tabs>
          <w:tab w:val="clear" w:pos="850"/>
        </w:tabs>
        <w:spacing w:after="120" w:line="240" w:lineRule="auto"/>
        <w:ind w:left="567" w:right="-24" w:hanging="567"/>
        <w:jc w:val="both"/>
        <w:rPr>
          <w:del w:id="92" w:author="Dalinee Bangaroo" w:date="2024-11-13T11:27:00Z" w16du:dateUtc="2024-11-13T00:27:00Z"/>
          <w:rFonts w:ascii="Arial" w:hAnsi="Arial" w:cs="Arial"/>
          <w:sz w:val="18"/>
          <w:szCs w:val="18"/>
        </w:rPr>
      </w:pPr>
      <w:del w:id="93" w:author="Dalinee Bangaroo" w:date="2024-11-13T11:27:00Z" w16du:dateUtc="2024-11-13T00:27:00Z">
        <w:r w:rsidRPr="00730523" w:rsidDel="006A703C">
          <w:rPr>
            <w:rFonts w:ascii="Arial" w:hAnsi="Arial" w:cs="Arial"/>
            <w:sz w:val="18"/>
            <w:szCs w:val="18"/>
          </w:rPr>
          <w:delText xml:space="preserve">The Prize may not, without the prior written consent of the Prize supplier and the Promoter, be resold or offered for resale at a premium (including via on-line auction sites) or used for advertising, promotion or other commercial purposes (including competitions and trade promotions) or to enhance the demand for other goods or services. If the Prize is sold or used in breach of this condition, the Promoter or the Prize supplier may, at their absolute discretion, withdraw the Prize. In this instance, no refund, substitute or compensation will be offered to the winner or any person who has purchased or otherwise bears the Prize. </w:delText>
        </w:r>
      </w:del>
    </w:p>
    <w:p w14:paraId="528634CD" w14:textId="77777777" w:rsidR="00FB4D71" w:rsidRPr="00730523" w:rsidRDefault="00FB4D71" w:rsidP="00836012">
      <w:pPr>
        <w:spacing w:after="120" w:line="240" w:lineRule="auto"/>
        <w:ind w:left="567" w:right="-24"/>
        <w:jc w:val="both"/>
        <w:rPr>
          <w:rFonts w:ascii="Arial" w:hAnsi="Arial" w:cs="Arial"/>
          <w:sz w:val="18"/>
          <w:szCs w:val="18"/>
        </w:rPr>
      </w:pPr>
    </w:p>
    <w:p w14:paraId="01A47D49" w14:textId="245819B7" w:rsidR="00DD4A40" w:rsidRPr="00730523" w:rsidDel="000A3088" w:rsidRDefault="002758D3" w:rsidP="00836012">
      <w:pPr>
        <w:spacing w:after="120" w:line="240" w:lineRule="auto"/>
        <w:ind w:right="-330"/>
        <w:jc w:val="both"/>
        <w:rPr>
          <w:del w:id="94" w:author="Dalinee Bangaroo" w:date="2024-11-12T16:53:00Z" w16du:dateUtc="2024-11-12T05:53:00Z"/>
          <w:rFonts w:ascii="Arial" w:hAnsi="Arial" w:cs="Arial"/>
          <w:b/>
          <w:sz w:val="18"/>
          <w:szCs w:val="18"/>
        </w:rPr>
      </w:pPr>
      <w:commentRangeStart w:id="95"/>
      <w:del w:id="96" w:author="Dalinee Bangaroo" w:date="2024-11-12T16:53:00Z" w16du:dateUtc="2024-11-12T05:53:00Z">
        <w:r w:rsidRPr="00730523" w:rsidDel="000A3088">
          <w:rPr>
            <w:rFonts w:ascii="Arial" w:hAnsi="Arial" w:cs="Arial"/>
            <w:b/>
            <w:sz w:val="18"/>
            <w:szCs w:val="18"/>
          </w:rPr>
          <w:delText xml:space="preserve">TRAVEL PRIZE </w:delText>
        </w:r>
        <w:commentRangeEnd w:id="95"/>
        <w:r w:rsidR="000A3088" w:rsidDel="000A3088">
          <w:rPr>
            <w:rStyle w:val="CommentReference"/>
          </w:rPr>
          <w:commentReference w:id="95"/>
        </w:r>
      </w:del>
    </w:p>
    <w:p w14:paraId="1E6700B6" w14:textId="2C5ABA80" w:rsidR="002758D3" w:rsidRPr="00730523" w:rsidDel="000A3088" w:rsidRDefault="002758D3" w:rsidP="00836012">
      <w:pPr>
        <w:spacing w:after="120" w:line="240" w:lineRule="auto"/>
        <w:ind w:right="-24"/>
        <w:jc w:val="both"/>
        <w:rPr>
          <w:del w:id="97" w:author="Dalinee Bangaroo" w:date="2024-11-12T16:53:00Z" w16du:dateUtc="2024-11-12T05:53:00Z"/>
          <w:rFonts w:ascii="Arial" w:hAnsi="Arial" w:cs="Arial"/>
          <w:sz w:val="18"/>
          <w:szCs w:val="18"/>
        </w:rPr>
      </w:pPr>
      <w:del w:id="98" w:author="Dalinee Bangaroo" w:date="2024-11-12T16:53:00Z" w16du:dateUtc="2024-11-12T05:53:00Z">
        <w:r w:rsidRPr="00730523" w:rsidDel="000A3088">
          <w:rPr>
            <w:rFonts w:ascii="Arial" w:hAnsi="Arial" w:cs="Arial"/>
            <w:sz w:val="18"/>
            <w:szCs w:val="18"/>
          </w:rPr>
          <w:delText xml:space="preserve">If the Prize includes any travel, the following terms will apply (where applicable): </w:delText>
        </w:r>
      </w:del>
    </w:p>
    <w:p w14:paraId="7092F984" w14:textId="6ED71BB0" w:rsidR="002758D3" w:rsidRPr="00730523" w:rsidDel="000A3088" w:rsidRDefault="002758D3" w:rsidP="00836012">
      <w:pPr>
        <w:numPr>
          <w:ilvl w:val="0"/>
          <w:numId w:val="1"/>
        </w:numPr>
        <w:tabs>
          <w:tab w:val="clear" w:pos="850"/>
        </w:tabs>
        <w:spacing w:after="120" w:line="240" w:lineRule="auto"/>
        <w:ind w:left="567" w:right="-24" w:hanging="567"/>
        <w:jc w:val="both"/>
        <w:rPr>
          <w:del w:id="99" w:author="Dalinee Bangaroo" w:date="2024-11-12T16:53:00Z" w16du:dateUtc="2024-11-12T05:53:00Z"/>
          <w:rFonts w:ascii="Arial" w:hAnsi="Arial" w:cs="Arial"/>
          <w:sz w:val="18"/>
          <w:szCs w:val="18"/>
        </w:rPr>
      </w:pPr>
      <w:del w:id="100" w:author="Dalinee Bangaroo" w:date="2024-11-12T16:53:00Z" w16du:dateUtc="2024-11-12T05:53:00Z">
        <w:r w:rsidRPr="00730523" w:rsidDel="000A3088">
          <w:rPr>
            <w:rFonts w:ascii="Arial" w:hAnsi="Arial" w:cs="Arial"/>
            <w:sz w:val="18"/>
            <w:szCs w:val="18"/>
          </w:rPr>
          <w:delText>Unless expressly stated, all costs and expenses associated with taking the Prize be</w:delText>
        </w:r>
        <w:r w:rsidR="0052098D" w:rsidRPr="00730523" w:rsidDel="000A3088">
          <w:rPr>
            <w:rFonts w:ascii="Arial" w:hAnsi="Arial" w:cs="Arial"/>
            <w:sz w:val="18"/>
            <w:szCs w:val="18"/>
          </w:rPr>
          <w:delText>come the responsibility of the w</w:delText>
        </w:r>
        <w:r w:rsidR="00A550EF" w:rsidRPr="00730523" w:rsidDel="000A3088">
          <w:rPr>
            <w:rFonts w:ascii="Arial" w:hAnsi="Arial" w:cs="Arial"/>
            <w:sz w:val="18"/>
            <w:szCs w:val="18"/>
          </w:rPr>
          <w:delText>inner and their g</w:delText>
        </w:r>
        <w:r w:rsidRPr="00730523" w:rsidDel="000A3088">
          <w:rPr>
            <w:rFonts w:ascii="Arial" w:hAnsi="Arial" w:cs="Arial"/>
            <w:sz w:val="18"/>
            <w:szCs w:val="18"/>
          </w:rPr>
          <w:delText>uest including but not limited to:</w:delText>
        </w:r>
        <w:r w:rsidR="00AC72EC" w:rsidRPr="00730523" w:rsidDel="000A3088">
          <w:rPr>
            <w:rFonts w:ascii="Arial" w:hAnsi="Arial" w:cs="Arial"/>
            <w:sz w:val="18"/>
            <w:szCs w:val="18"/>
          </w:rPr>
          <w:delText xml:space="preserve"> </w:delText>
        </w:r>
        <w:r w:rsidRPr="00730523" w:rsidDel="000A3088">
          <w:rPr>
            <w:rFonts w:ascii="Arial" w:hAnsi="Arial" w:cs="Arial"/>
            <w:sz w:val="18"/>
            <w:szCs w:val="18"/>
          </w:rPr>
          <w:delText>additional taxes (excluding departure and any other flight-associated taxes, where flights are included in the Prize);</w:delText>
        </w:r>
        <w:r w:rsidR="00AC72EC" w:rsidRPr="00730523" w:rsidDel="000A3088">
          <w:rPr>
            <w:rFonts w:ascii="Arial" w:hAnsi="Arial" w:cs="Arial"/>
            <w:sz w:val="18"/>
            <w:szCs w:val="18"/>
          </w:rPr>
          <w:delText xml:space="preserve"> </w:delText>
        </w:r>
        <w:r w:rsidRPr="00730523" w:rsidDel="000A3088">
          <w:rPr>
            <w:rFonts w:ascii="Arial" w:hAnsi="Arial" w:cs="Arial"/>
            <w:sz w:val="18"/>
            <w:szCs w:val="18"/>
          </w:rPr>
          <w:delText>costs associated with inoculations, passports and/or visa applications; transfers;</w:delText>
        </w:r>
        <w:r w:rsidR="00AC72EC" w:rsidRPr="00730523" w:rsidDel="000A3088">
          <w:rPr>
            <w:rFonts w:ascii="Arial" w:hAnsi="Arial" w:cs="Arial"/>
            <w:sz w:val="18"/>
            <w:szCs w:val="18"/>
          </w:rPr>
          <w:delText xml:space="preserve"> </w:delText>
        </w:r>
        <w:r w:rsidRPr="00730523" w:rsidDel="000A3088">
          <w:rPr>
            <w:rFonts w:ascii="Arial" w:hAnsi="Arial" w:cs="Arial"/>
            <w:sz w:val="18"/>
            <w:szCs w:val="18"/>
          </w:rPr>
          <w:delText>travel insurance;</w:delText>
        </w:r>
        <w:r w:rsidR="00AC72EC" w:rsidRPr="00730523" w:rsidDel="000A3088">
          <w:rPr>
            <w:rFonts w:ascii="Arial" w:hAnsi="Arial" w:cs="Arial"/>
            <w:sz w:val="18"/>
            <w:szCs w:val="18"/>
          </w:rPr>
          <w:delText xml:space="preserve"> </w:delText>
        </w:r>
        <w:r w:rsidR="00A550EF" w:rsidRPr="00730523" w:rsidDel="000A3088">
          <w:rPr>
            <w:rFonts w:ascii="Arial" w:hAnsi="Arial" w:cs="Arial"/>
            <w:sz w:val="18"/>
            <w:szCs w:val="18"/>
          </w:rPr>
          <w:delText>spending money</w:delText>
        </w:r>
        <w:r w:rsidR="00620834" w:rsidRPr="00730523" w:rsidDel="000A3088">
          <w:rPr>
            <w:rFonts w:ascii="Arial" w:hAnsi="Arial" w:cs="Arial"/>
            <w:sz w:val="18"/>
            <w:szCs w:val="18"/>
          </w:rPr>
          <w:delText>;</w:delText>
        </w:r>
        <w:r w:rsidR="00AC72EC" w:rsidRPr="00730523" w:rsidDel="000A3088">
          <w:rPr>
            <w:rFonts w:ascii="Arial" w:hAnsi="Arial" w:cs="Arial"/>
            <w:sz w:val="18"/>
            <w:szCs w:val="18"/>
          </w:rPr>
          <w:delText xml:space="preserve"> </w:delText>
        </w:r>
        <w:r w:rsidRPr="00730523" w:rsidDel="000A3088">
          <w:rPr>
            <w:rFonts w:ascii="Arial" w:hAnsi="Arial" w:cs="Arial"/>
            <w:sz w:val="18"/>
            <w:szCs w:val="18"/>
          </w:rPr>
          <w:delText>meals;</w:delText>
        </w:r>
        <w:r w:rsidR="00AC72EC" w:rsidRPr="00730523" w:rsidDel="000A3088">
          <w:rPr>
            <w:rFonts w:ascii="Arial" w:hAnsi="Arial" w:cs="Arial"/>
            <w:sz w:val="18"/>
            <w:szCs w:val="18"/>
          </w:rPr>
          <w:delText xml:space="preserve"> </w:delText>
        </w:r>
        <w:r w:rsidRPr="00730523" w:rsidDel="000A3088">
          <w:rPr>
            <w:rFonts w:ascii="Arial" w:hAnsi="Arial" w:cs="Arial"/>
            <w:sz w:val="18"/>
            <w:szCs w:val="18"/>
          </w:rPr>
          <w:delText>transport to/from an airport departure or return point;</w:delText>
        </w:r>
        <w:r w:rsidR="00AC72EC" w:rsidRPr="00730523" w:rsidDel="000A3088">
          <w:rPr>
            <w:rFonts w:ascii="Arial" w:hAnsi="Arial" w:cs="Arial"/>
            <w:sz w:val="18"/>
            <w:szCs w:val="18"/>
          </w:rPr>
          <w:delText xml:space="preserve"> </w:delText>
        </w:r>
        <w:r w:rsidRPr="00730523" w:rsidDel="000A3088">
          <w:rPr>
            <w:rFonts w:ascii="Arial" w:hAnsi="Arial" w:cs="Arial"/>
            <w:sz w:val="18"/>
            <w:szCs w:val="18"/>
          </w:rPr>
          <w:delText>any extra sightseeing or activities; and</w:delText>
        </w:r>
        <w:r w:rsidR="00AC72EC" w:rsidRPr="00730523" w:rsidDel="000A3088">
          <w:rPr>
            <w:rFonts w:ascii="Arial" w:hAnsi="Arial" w:cs="Arial"/>
            <w:sz w:val="18"/>
            <w:szCs w:val="18"/>
          </w:rPr>
          <w:delText xml:space="preserve"> </w:delText>
        </w:r>
        <w:r w:rsidRPr="00730523" w:rsidDel="000A3088">
          <w:rPr>
            <w:rFonts w:ascii="Arial" w:hAnsi="Arial" w:cs="Arial"/>
            <w:sz w:val="18"/>
            <w:szCs w:val="18"/>
          </w:rPr>
          <w:delText>all other incidental and a</w:delText>
        </w:r>
        <w:r w:rsidR="0052098D" w:rsidRPr="00730523" w:rsidDel="000A3088">
          <w:rPr>
            <w:rFonts w:ascii="Arial" w:hAnsi="Arial" w:cs="Arial"/>
            <w:sz w:val="18"/>
            <w:szCs w:val="18"/>
          </w:rPr>
          <w:delText>ncillary costs incurred by the w</w:delText>
        </w:r>
        <w:r w:rsidRPr="00730523" w:rsidDel="000A3088">
          <w:rPr>
            <w:rFonts w:ascii="Arial" w:hAnsi="Arial" w:cs="Arial"/>
            <w:sz w:val="18"/>
            <w:szCs w:val="18"/>
          </w:rPr>
          <w:delText xml:space="preserve">inner </w:delText>
        </w:r>
        <w:r w:rsidR="00AC72EC" w:rsidRPr="00730523" w:rsidDel="000A3088">
          <w:rPr>
            <w:rFonts w:ascii="Arial" w:hAnsi="Arial" w:cs="Arial"/>
            <w:sz w:val="18"/>
            <w:szCs w:val="18"/>
          </w:rPr>
          <w:delText>and their g</w:delText>
        </w:r>
        <w:r w:rsidRPr="00730523" w:rsidDel="000A3088">
          <w:rPr>
            <w:rFonts w:ascii="Arial" w:hAnsi="Arial" w:cs="Arial"/>
            <w:sz w:val="18"/>
            <w:szCs w:val="18"/>
          </w:rPr>
          <w:delText>uest as a direct or indirect result of taking the Prize.</w:delText>
        </w:r>
      </w:del>
    </w:p>
    <w:p w14:paraId="517B3985" w14:textId="626C0A6B" w:rsidR="009F2E92" w:rsidRPr="00730523" w:rsidDel="000A3088" w:rsidRDefault="00620834" w:rsidP="00836012">
      <w:pPr>
        <w:numPr>
          <w:ilvl w:val="0"/>
          <w:numId w:val="1"/>
        </w:numPr>
        <w:tabs>
          <w:tab w:val="clear" w:pos="850"/>
        </w:tabs>
        <w:spacing w:after="120" w:line="240" w:lineRule="auto"/>
        <w:ind w:left="567" w:right="-24" w:hanging="567"/>
        <w:jc w:val="both"/>
        <w:rPr>
          <w:del w:id="101" w:author="Dalinee Bangaroo" w:date="2024-11-12T16:53:00Z" w16du:dateUtc="2024-11-12T05:53:00Z"/>
          <w:rFonts w:ascii="Arial" w:hAnsi="Arial" w:cs="Arial"/>
          <w:sz w:val="18"/>
          <w:szCs w:val="18"/>
        </w:rPr>
      </w:pPr>
      <w:del w:id="102" w:author="Dalinee Bangaroo" w:date="2024-11-12T16:53:00Z" w16du:dateUtc="2024-11-12T05:53:00Z">
        <w:r w:rsidRPr="00730523" w:rsidDel="000A3088">
          <w:rPr>
            <w:rFonts w:ascii="Arial" w:hAnsi="Arial" w:cs="Arial"/>
            <w:sz w:val="18"/>
            <w:szCs w:val="18"/>
          </w:rPr>
          <w:delText>T</w:delText>
        </w:r>
        <w:r w:rsidR="009F2E92" w:rsidRPr="00730523" w:rsidDel="000A3088">
          <w:rPr>
            <w:rFonts w:ascii="Arial" w:hAnsi="Arial" w:cs="Arial"/>
            <w:sz w:val="18"/>
            <w:szCs w:val="18"/>
          </w:rPr>
          <w:delText>he</w:delText>
        </w:r>
        <w:r w:rsidR="0052098D" w:rsidRPr="00730523" w:rsidDel="000A3088">
          <w:rPr>
            <w:rFonts w:ascii="Arial" w:hAnsi="Arial" w:cs="Arial"/>
            <w:sz w:val="18"/>
            <w:szCs w:val="18"/>
          </w:rPr>
          <w:delText xml:space="preserve"> winner and their g</w:delText>
        </w:r>
        <w:r w:rsidR="009F2E92" w:rsidRPr="00730523" w:rsidDel="000A3088">
          <w:rPr>
            <w:rFonts w:ascii="Arial" w:hAnsi="Arial" w:cs="Arial"/>
            <w:sz w:val="18"/>
            <w:szCs w:val="18"/>
          </w:rPr>
          <w:delText>uest must ensure that they have valid documentation for travel, including but not limited to valid passports and visas, which meet the requirements of immigration and other government authorities at every destination. Any fines, penalties, payments or expenditures incurred as a result of such documents not meeting the requirements of those authorities will be the sole responsibility</w:delText>
        </w:r>
        <w:r w:rsidR="0052098D" w:rsidRPr="00730523" w:rsidDel="000A3088">
          <w:rPr>
            <w:rFonts w:ascii="Arial" w:hAnsi="Arial" w:cs="Arial"/>
            <w:sz w:val="18"/>
            <w:szCs w:val="18"/>
          </w:rPr>
          <w:delText xml:space="preserve"> of the w</w:delText>
        </w:r>
        <w:r w:rsidR="00F0756A" w:rsidRPr="00730523" w:rsidDel="000A3088">
          <w:rPr>
            <w:rFonts w:ascii="Arial" w:hAnsi="Arial" w:cs="Arial"/>
            <w:sz w:val="18"/>
            <w:szCs w:val="18"/>
          </w:rPr>
          <w:delText>inner and their g</w:delText>
        </w:r>
        <w:r w:rsidR="009F2E92" w:rsidRPr="00730523" w:rsidDel="000A3088">
          <w:rPr>
            <w:rFonts w:ascii="Arial" w:hAnsi="Arial" w:cs="Arial"/>
            <w:sz w:val="18"/>
            <w:szCs w:val="18"/>
          </w:rPr>
          <w:delText>uest. If</w:delText>
        </w:r>
        <w:r w:rsidR="0052098D" w:rsidRPr="00730523" w:rsidDel="000A3088">
          <w:rPr>
            <w:rFonts w:ascii="Arial" w:hAnsi="Arial" w:cs="Arial"/>
            <w:sz w:val="18"/>
            <w:szCs w:val="18"/>
          </w:rPr>
          <w:delText xml:space="preserve"> the w</w:delText>
        </w:r>
        <w:r w:rsidR="00F0756A" w:rsidRPr="00730523" w:rsidDel="000A3088">
          <w:rPr>
            <w:rFonts w:ascii="Arial" w:hAnsi="Arial" w:cs="Arial"/>
            <w:sz w:val="18"/>
            <w:szCs w:val="18"/>
          </w:rPr>
          <w:delText>inner or their g</w:delText>
        </w:r>
        <w:r w:rsidR="009F2E92" w:rsidRPr="00730523" w:rsidDel="000A3088">
          <w:rPr>
            <w:rFonts w:ascii="Arial" w:hAnsi="Arial" w:cs="Arial"/>
            <w:sz w:val="18"/>
            <w:szCs w:val="18"/>
          </w:rPr>
          <w:delText>uest are refused entry to the destination country for any reason or prior to their departure from Australia are not granted a visa, where applicable, they will forfeit the Prize and no compensatio</w:delText>
        </w:r>
        <w:r w:rsidR="00E057EE" w:rsidRPr="00730523" w:rsidDel="000A3088">
          <w:rPr>
            <w:rFonts w:ascii="Arial" w:hAnsi="Arial" w:cs="Arial"/>
            <w:sz w:val="18"/>
            <w:szCs w:val="18"/>
          </w:rPr>
          <w:delText>n or substitute will be offered.</w:delText>
        </w:r>
      </w:del>
    </w:p>
    <w:p w14:paraId="7F5A8F96" w14:textId="1FD56EE6" w:rsidR="00620834" w:rsidRPr="00730523" w:rsidDel="000A3088" w:rsidRDefault="00620834" w:rsidP="00836012">
      <w:pPr>
        <w:numPr>
          <w:ilvl w:val="0"/>
          <w:numId w:val="1"/>
        </w:numPr>
        <w:tabs>
          <w:tab w:val="clear" w:pos="850"/>
        </w:tabs>
        <w:spacing w:after="120" w:line="240" w:lineRule="auto"/>
        <w:ind w:left="567" w:right="-24" w:hanging="567"/>
        <w:jc w:val="both"/>
        <w:rPr>
          <w:del w:id="103" w:author="Dalinee Bangaroo" w:date="2024-11-12T16:53:00Z" w16du:dateUtc="2024-11-12T05:53:00Z"/>
          <w:rFonts w:ascii="Arial" w:hAnsi="Arial" w:cs="Arial"/>
          <w:sz w:val="18"/>
          <w:szCs w:val="18"/>
        </w:rPr>
      </w:pPr>
      <w:del w:id="104" w:author="Dalinee Bangaroo" w:date="2024-11-12T16:53:00Z" w16du:dateUtc="2024-11-12T05:53:00Z">
        <w:r w:rsidRPr="00730523" w:rsidDel="000A3088">
          <w:rPr>
            <w:rFonts w:ascii="Arial" w:hAnsi="Arial" w:cs="Arial"/>
            <w:sz w:val="18"/>
            <w:szCs w:val="18"/>
          </w:rPr>
          <w:delText>I</w:delText>
        </w:r>
        <w:r w:rsidR="0052098D" w:rsidRPr="00730523" w:rsidDel="000A3088">
          <w:rPr>
            <w:rFonts w:ascii="Arial" w:hAnsi="Arial" w:cs="Arial"/>
            <w:sz w:val="18"/>
            <w:szCs w:val="18"/>
          </w:rPr>
          <w:delText>f the w</w:delText>
        </w:r>
        <w:r w:rsidRPr="00730523" w:rsidDel="000A3088">
          <w:rPr>
            <w:rFonts w:ascii="Arial" w:hAnsi="Arial" w:cs="Arial"/>
            <w:sz w:val="18"/>
            <w:szCs w:val="18"/>
          </w:rPr>
          <w:delText>inner and/or their guest determine that travel insurance is required they will be responsible for arranging and paying for such travel insurance.</w:delText>
        </w:r>
      </w:del>
    </w:p>
    <w:p w14:paraId="50435963" w14:textId="6BA61AC6" w:rsidR="001148AD" w:rsidRPr="00730523" w:rsidDel="000A3088" w:rsidRDefault="001148AD" w:rsidP="00836012">
      <w:pPr>
        <w:numPr>
          <w:ilvl w:val="0"/>
          <w:numId w:val="1"/>
        </w:numPr>
        <w:tabs>
          <w:tab w:val="clear" w:pos="850"/>
        </w:tabs>
        <w:spacing w:after="120" w:line="240" w:lineRule="auto"/>
        <w:ind w:left="567" w:right="-24" w:hanging="567"/>
        <w:jc w:val="both"/>
        <w:rPr>
          <w:del w:id="105" w:author="Dalinee Bangaroo" w:date="2024-11-12T16:53:00Z" w16du:dateUtc="2024-11-12T05:53:00Z"/>
          <w:rFonts w:ascii="Arial" w:hAnsi="Arial" w:cs="Arial"/>
          <w:sz w:val="18"/>
          <w:szCs w:val="18"/>
        </w:rPr>
      </w:pPr>
      <w:del w:id="106" w:author="Dalinee Bangaroo" w:date="2024-11-12T16:53:00Z" w16du:dateUtc="2024-11-12T05:53:00Z">
        <w:r w:rsidRPr="00730523" w:rsidDel="000A3088">
          <w:rPr>
            <w:rFonts w:ascii="Arial" w:hAnsi="Arial" w:cs="Arial"/>
            <w:sz w:val="18"/>
            <w:szCs w:val="18"/>
          </w:rPr>
          <w:delText xml:space="preserve">If the Prize includes international or domestic travel, the Prize cannot be taken during peak periods or any travel ‘blackout’ periods applying which will be specified by the Promoter or applicable prize provider, and must be booked and completed as specified by the Promoter and/or the prize provider or organiser of the Prize.   </w:delText>
        </w:r>
        <w:r w:rsidR="00F4167F" w:rsidRPr="00730523" w:rsidDel="000A3088">
          <w:rPr>
            <w:rFonts w:ascii="Arial" w:hAnsi="Arial" w:cs="Arial"/>
            <w:sz w:val="18"/>
            <w:szCs w:val="18"/>
          </w:rPr>
          <w:delText>Itinerary may have to be adjusted.</w:delText>
        </w:r>
      </w:del>
    </w:p>
    <w:p w14:paraId="42C91A62" w14:textId="58D6F134" w:rsidR="001148AD" w:rsidRPr="00730523" w:rsidDel="000A3088" w:rsidRDefault="001148AD" w:rsidP="00836012">
      <w:pPr>
        <w:numPr>
          <w:ilvl w:val="0"/>
          <w:numId w:val="1"/>
        </w:numPr>
        <w:tabs>
          <w:tab w:val="clear" w:pos="850"/>
        </w:tabs>
        <w:spacing w:after="120" w:line="240" w:lineRule="auto"/>
        <w:ind w:left="567" w:right="-24" w:hanging="567"/>
        <w:jc w:val="both"/>
        <w:rPr>
          <w:del w:id="107" w:author="Dalinee Bangaroo" w:date="2024-11-12T16:53:00Z" w16du:dateUtc="2024-11-12T05:53:00Z"/>
          <w:rFonts w:ascii="Arial" w:hAnsi="Arial" w:cs="Arial"/>
          <w:sz w:val="18"/>
          <w:szCs w:val="18"/>
        </w:rPr>
      </w:pPr>
      <w:del w:id="108" w:author="Dalinee Bangaroo" w:date="2024-11-12T16:53:00Z" w16du:dateUtc="2024-11-12T05:53:00Z">
        <w:r w:rsidRPr="00730523" w:rsidDel="000A3088">
          <w:rPr>
            <w:rFonts w:ascii="Arial" w:hAnsi="Arial" w:cs="Arial"/>
            <w:sz w:val="18"/>
            <w:szCs w:val="18"/>
          </w:rPr>
          <w:delText xml:space="preserve">All travel must be taken or completed by any dates specified by the Promoter and/or prize supplier and is subject to availability. If the Prize is event based, travel must be taken to coincide with the relevant event on the dates specified by the Promoter.   </w:delText>
        </w:r>
      </w:del>
    </w:p>
    <w:p w14:paraId="3805FF43" w14:textId="70FF8831" w:rsidR="002758D3" w:rsidRPr="00730523" w:rsidDel="000A3088" w:rsidRDefault="00620834" w:rsidP="00836012">
      <w:pPr>
        <w:numPr>
          <w:ilvl w:val="0"/>
          <w:numId w:val="1"/>
        </w:numPr>
        <w:tabs>
          <w:tab w:val="clear" w:pos="850"/>
        </w:tabs>
        <w:spacing w:after="120" w:line="240" w:lineRule="auto"/>
        <w:ind w:left="567" w:right="-24" w:hanging="567"/>
        <w:jc w:val="both"/>
        <w:rPr>
          <w:del w:id="109" w:author="Dalinee Bangaroo" w:date="2024-11-12T16:53:00Z" w16du:dateUtc="2024-11-12T05:53:00Z"/>
          <w:rFonts w:ascii="Arial" w:hAnsi="Arial" w:cs="Arial"/>
          <w:sz w:val="18"/>
          <w:szCs w:val="18"/>
        </w:rPr>
      </w:pPr>
      <w:del w:id="110" w:author="Dalinee Bangaroo" w:date="2024-11-12T16:53:00Z" w16du:dateUtc="2024-11-12T05:53:00Z">
        <w:r w:rsidRPr="00730523" w:rsidDel="000A3088">
          <w:rPr>
            <w:rFonts w:ascii="Arial" w:hAnsi="Arial" w:cs="Arial"/>
            <w:sz w:val="18"/>
            <w:szCs w:val="18"/>
          </w:rPr>
          <w:delText xml:space="preserve">The Promoter is not responsible for any cancellation, changes, delay or rescheduling of events, travel, activities and flights and any costs incurred as a result (including, without limitation, accommodation costs and any amendment fees issued by airlines or suppliers once booking is confirmed and ticketed) will be the sole responsibility of the winner and its guests. In the event that one or more event or activity is no longer available, the remainder of the prize shall constitute the complete and total Prize.  </w:delText>
        </w:r>
      </w:del>
    </w:p>
    <w:p w14:paraId="591E8920" w14:textId="4F1BDEF5" w:rsidR="002758D3" w:rsidRPr="00730523" w:rsidDel="000A3088" w:rsidRDefault="002758D3" w:rsidP="00836012">
      <w:pPr>
        <w:numPr>
          <w:ilvl w:val="0"/>
          <w:numId w:val="1"/>
        </w:numPr>
        <w:tabs>
          <w:tab w:val="clear" w:pos="850"/>
        </w:tabs>
        <w:spacing w:after="120" w:line="240" w:lineRule="auto"/>
        <w:ind w:left="567" w:right="-24" w:hanging="567"/>
        <w:jc w:val="both"/>
        <w:rPr>
          <w:del w:id="111" w:author="Dalinee Bangaroo" w:date="2024-11-12T16:53:00Z" w16du:dateUtc="2024-11-12T05:53:00Z"/>
          <w:rFonts w:ascii="Arial" w:hAnsi="Arial" w:cs="Arial"/>
          <w:sz w:val="18"/>
          <w:szCs w:val="18"/>
        </w:rPr>
      </w:pPr>
      <w:del w:id="112" w:author="Dalinee Bangaroo" w:date="2024-11-12T16:53:00Z" w16du:dateUtc="2024-11-12T05:53:00Z">
        <w:r w:rsidRPr="00730523" w:rsidDel="000A3088">
          <w:rPr>
            <w:rFonts w:ascii="Arial" w:hAnsi="Arial" w:cs="Arial"/>
            <w:sz w:val="18"/>
            <w:szCs w:val="18"/>
          </w:rPr>
          <w:delText xml:space="preserve">If the </w:delText>
        </w:r>
        <w:r w:rsidR="00270246" w:rsidRPr="00730523" w:rsidDel="000A3088">
          <w:rPr>
            <w:rFonts w:ascii="Arial" w:hAnsi="Arial" w:cs="Arial"/>
            <w:sz w:val="18"/>
            <w:szCs w:val="18"/>
          </w:rPr>
          <w:delText>w</w:delText>
        </w:r>
        <w:r w:rsidR="00A853EB" w:rsidRPr="00730523" w:rsidDel="000A3088">
          <w:rPr>
            <w:rFonts w:ascii="Arial" w:hAnsi="Arial" w:cs="Arial"/>
            <w:sz w:val="18"/>
            <w:szCs w:val="18"/>
          </w:rPr>
          <w:delText>inner or their g</w:delText>
        </w:r>
        <w:r w:rsidRPr="00730523" w:rsidDel="000A3088">
          <w:rPr>
            <w:rFonts w:ascii="Arial" w:hAnsi="Arial" w:cs="Arial"/>
            <w:sz w:val="18"/>
            <w:szCs w:val="18"/>
          </w:rPr>
          <w:delText xml:space="preserve">uest is a resident of the </w:delText>
        </w:r>
        <w:r w:rsidR="00A853EB" w:rsidRPr="00730523" w:rsidDel="000A3088">
          <w:rPr>
            <w:rFonts w:ascii="Arial" w:hAnsi="Arial" w:cs="Arial"/>
            <w:sz w:val="18"/>
            <w:szCs w:val="18"/>
          </w:rPr>
          <w:delText>city/</w:delText>
        </w:r>
        <w:r w:rsidRPr="00730523" w:rsidDel="000A3088">
          <w:rPr>
            <w:rFonts w:ascii="Arial" w:hAnsi="Arial" w:cs="Arial"/>
            <w:sz w:val="18"/>
            <w:szCs w:val="18"/>
          </w:rPr>
          <w:delText xml:space="preserve">state where Prize is to take place, they will forfeit the domestic flight component of the Prize and no substitute prize will be offered. </w:delText>
        </w:r>
      </w:del>
    </w:p>
    <w:p w14:paraId="037F7E06" w14:textId="28BA9520" w:rsidR="002758D3" w:rsidRPr="00730523" w:rsidDel="000A3088" w:rsidRDefault="002758D3" w:rsidP="00836012">
      <w:pPr>
        <w:numPr>
          <w:ilvl w:val="0"/>
          <w:numId w:val="1"/>
        </w:numPr>
        <w:tabs>
          <w:tab w:val="clear" w:pos="850"/>
        </w:tabs>
        <w:spacing w:after="120" w:line="240" w:lineRule="auto"/>
        <w:ind w:left="567" w:right="-24" w:hanging="567"/>
        <w:jc w:val="both"/>
        <w:rPr>
          <w:del w:id="113" w:author="Dalinee Bangaroo" w:date="2024-11-12T16:53:00Z" w16du:dateUtc="2024-11-12T05:53:00Z"/>
          <w:rFonts w:ascii="Arial" w:hAnsi="Arial" w:cs="Arial"/>
          <w:sz w:val="18"/>
          <w:szCs w:val="18"/>
        </w:rPr>
      </w:pPr>
      <w:del w:id="114" w:author="Dalinee Bangaroo" w:date="2024-11-12T16:53:00Z" w16du:dateUtc="2024-11-12T05:53:00Z">
        <w:r w:rsidRPr="00730523" w:rsidDel="000A3088">
          <w:rPr>
            <w:rFonts w:ascii="Arial" w:hAnsi="Arial" w:cs="Arial"/>
            <w:sz w:val="18"/>
            <w:szCs w:val="18"/>
          </w:rPr>
          <w:delText>Frequent Flyer points are not available for any of the flights included in the Prize.</w:delText>
        </w:r>
      </w:del>
    </w:p>
    <w:p w14:paraId="4D126726" w14:textId="734F22DE" w:rsidR="002758D3" w:rsidRPr="00730523" w:rsidDel="000A3088" w:rsidRDefault="002758D3" w:rsidP="00836012">
      <w:pPr>
        <w:numPr>
          <w:ilvl w:val="0"/>
          <w:numId w:val="1"/>
        </w:numPr>
        <w:tabs>
          <w:tab w:val="clear" w:pos="850"/>
        </w:tabs>
        <w:spacing w:after="120" w:line="240" w:lineRule="auto"/>
        <w:ind w:left="567" w:right="-24" w:hanging="567"/>
        <w:jc w:val="both"/>
        <w:rPr>
          <w:del w:id="115" w:author="Dalinee Bangaroo" w:date="2024-11-12T16:53:00Z" w16du:dateUtc="2024-11-12T05:53:00Z"/>
          <w:rFonts w:ascii="Arial" w:hAnsi="Arial" w:cs="Arial"/>
          <w:sz w:val="18"/>
          <w:szCs w:val="18"/>
        </w:rPr>
      </w:pPr>
      <w:del w:id="116" w:author="Dalinee Bangaroo" w:date="2024-11-12T16:53:00Z" w16du:dateUtc="2024-11-12T05:53:00Z">
        <w:r w:rsidRPr="00730523" w:rsidDel="000A3088">
          <w:rPr>
            <w:rFonts w:ascii="Arial" w:hAnsi="Arial" w:cs="Arial"/>
            <w:sz w:val="18"/>
            <w:szCs w:val="18"/>
          </w:rPr>
          <w:delText xml:space="preserve">Airline tickets included in the Prize cannot be used as part-payment of another airfare.  </w:delText>
        </w:r>
      </w:del>
    </w:p>
    <w:p w14:paraId="560BF4C5" w14:textId="29F43E1A" w:rsidR="00F4167F" w:rsidRPr="00730523" w:rsidDel="000A3088" w:rsidRDefault="00F4167F" w:rsidP="00836012">
      <w:pPr>
        <w:numPr>
          <w:ilvl w:val="0"/>
          <w:numId w:val="1"/>
        </w:numPr>
        <w:tabs>
          <w:tab w:val="clear" w:pos="850"/>
        </w:tabs>
        <w:spacing w:after="120" w:line="240" w:lineRule="auto"/>
        <w:ind w:left="567" w:right="-24" w:hanging="567"/>
        <w:jc w:val="both"/>
        <w:rPr>
          <w:del w:id="117" w:author="Dalinee Bangaroo" w:date="2024-11-12T16:53:00Z" w16du:dateUtc="2024-11-12T05:53:00Z"/>
          <w:rFonts w:ascii="Arial" w:hAnsi="Arial" w:cs="Arial"/>
          <w:sz w:val="18"/>
          <w:szCs w:val="18"/>
        </w:rPr>
      </w:pPr>
      <w:del w:id="118" w:author="Dalinee Bangaroo" w:date="2024-11-12T16:53:00Z" w16du:dateUtc="2024-11-12T05:53:00Z">
        <w:r w:rsidRPr="00730523" w:rsidDel="000A3088">
          <w:rPr>
            <w:rFonts w:ascii="Arial" w:hAnsi="Arial" w:cs="Arial"/>
            <w:sz w:val="18"/>
            <w:szCs w:val="18"/>
          </w:rPr>
          <w:delText>Any travel and accommodation constituting part of a Prize (if applicable) are subject to booking availability, availability of select seat class with airlines or specific room category availability with accommodation partner.</w:delText>
        </w:r>
      </w:del>
    </w:p>
    <w:p w14:paraId="23BA0CD9" w14:textId="4C88B35C" w:rsidR="00F4167F" w:rsidRPr="00730523" w:rsidDel="000A3088" w:rsidRDefault="0052098D" w:rsidP="00836012">
      <w:pPr>
        <w:numPr>
          <w:ilvl w:val="0"/>
          <w:numId w:val="1"/>
        </w:numPr>
        <w:tabs>
          <w:tab w:val="clear" w:pos="850"/>
        </w:tabs>
        <w:spacing w:after="120" w:line="240" w:lineRule="auto"/>
        <w:ind w:left="567" w:right="-24" w:hanging="567"/>
        <w:jc w:val="both"/>
        <w:rPr>
          <w:del w:id="119" w:author="Dalinee Bangaroo" w:date="2024-11-12T16:53:00Z" w16du:dateUtc="2024-11-12T05:53:00Z"/>
          <w:rFonts w:ascii="Arial" w:hAnsi="Arial" w:cs="Arial"/>
          <w:sz w:val="18"/>
          <w:szCs w:val="18"/>
        </w:rPr>
      </w:pPr>
      <w:del w:id="120" w:author="Dalinee Bangaroo" w:date="2024-11-12T16:53:00Z" w16du:dateUtc="2024-11-12T05:53:00Z">
        <w:r w:rsidRPr="00730523" w:rsidDel="000A3088">
          <w:rPr>
            <w:rFonts w:ascii="Arial" w:hAnsi="Arial" w:cs="Arial"/>
            <w:sz w:val="18"/>
            <w:szCs w:val="18"/>
          </w:rPr>
          <w:delText>The w</w:delText>
        </w:r>
        <w:r w:rsidR="00A853EB" w:rsidRPr="00730523" w:rsidDel="000A3088">
          <w:rPr>
            <w:rFonts w:ascii="Arial" w:hAnsi="Arial" w:cs="Arial"/>
            <w:sz w:val="18"/>
            <w:szCs w:val="18"/>
          </w:rPr>
          <w:delText>inner and their g</w:delText>
        </w:r>
        <w:r w:rsidR="002758D3" w:rsidRPr="00730523" w:rsidDel="000A3088">
          <w:rPr>
            <w:rFonts w:ascii="Arial" w:hAnsi="Arial" w:cs="Arial"/>
            <w:sz w:val="18"/>
            <w:szCs w:val="18"/>
          </w:rPr>
          <w:delText>ues</w:delText>
        </w:r>
        <w:r w:rsidR="004A5333" w:rsidRPr="00730523" w:rsidDel="000A3088">
          <w:rPr>
            <w:rFonts w:ascii="Arial" w:hAnsi="Arial" w:cs="Arial"/>
            <w:sz w:val="18"/>
            <w:szCs w:val="18"/>
          </w:rPr>
          <w:delText>t must travel at the same time (</w:delText>
        </w:r>
        <w:r w:rsidR="002758D3" w:rsidRPr="00730523" w:rsidDel="000A3088">
          <w:rPr>
            <w:rFonts w:ascii="Arial" w:hAnsi="Arial" w:cs="Arial"/>
            <w:sz w:val="18"/>
            <w:szCs w:val="18"/>
          </w:rPr>
          <w:delText>including flights and accommodation</w:delText>
        </w:r>
        <w:r w:rsidR="004A5333" w:rsidRPr="00730523" w:rsidDel="000A3088">
          <w:rPr>
            <w:rFonts w:ascii="Arial" w:hAnsi="Arial" w:cs="Arial"/>
            <w:sz w:val="18"/>
            <w:szCs w:val="18"/>
          </w:rPr>
          <w:delText>) and participate in the Prize together at all times</w:delText>
        </w:r>
        <w:r w:rsidR="00F4167F" w:rsidRPr="00730523" w:rsidDel="000A3088">
          <w:rPr>
            <w:rFonts w:ascii="Arial" w:hAnsi="Arial" w:cs="Arial"/>
            <w:sz w:val="18"/>
            <w:szCs w:val="18"/>
          </w:rPr>
          <w:delText>. Any accommodation will be on</w:delText>
        </w:r>
        <w:r w:rsidRPr="00730523" w:rsidDel="000A3088">
          <w:rPr>
            <w:rFonts w:ascii="Arial" w:hAnsi="Arial" w:cs="Arial"/>
            <w:sz w:val="18"/>
            <w:szCs w:val="18"/>
          </w:rPr>
          <w:delText>e (1) room to be shared by the w</w:delText>
        </w:r>
        <w:r w:rsidR="00F4167F" w:rsidRPr="00730523" w:rsidDel="000A3088">
          <w:rPr>
            <w:rFonts w:ascii="Arial" w:hAnsi="Arial" w:cs="Arial"/>
            <w:sz w:val="18"/>
            <w:szCs w:val="18"/>
          </w:rPr>
          <w:delText>inner and their guest.</w:delText>
        </w:r>
        <w:r w:rsidR="004A5333" w:rsidRPr="00730523" w:rsidDel="000A3088">
          <w:rPr>
            <w:rFonts w:ascii="Arial" w:hAnsi="Arial" w:cs="Arial"/>
            <w:sz w:val="18"/>
            <w:szCs w:val="18"/>
          </w:rPr>
          <w:delText xml:space="preserve"> All components of the travel Prize must be taken together and when offered or are forfeited. Any element of the Prize not taken will be deemed to be forfeited.  </w:delText>
        </w:r>
      </w:del>
    </w:p>
    <w:p w14:paraId="338BAE29" w14:textId="3B722CC3" w:rsidR="00E20F4B" w:rsidRPr="00730523" w:rsidDel="000A3088" w:rsidRDefault="0052098D" w:rsidP="00836012">
      <w:pPr>
        <w:numPr>
          <w:ilvl w:val="0"/>
          <w:numId w:val="1"/>
        </w:numPr>
        <w:tabs>
          <w:tab w:val="clear" w:pos="850"/>
        </w:tabs>
        <w:spacing w:after="120" w:line="240" w:lineRule="auto"/>
        <w:ind w:left="567" w:right="-24" w:hanging="567"/>
        <w:jc w:val="both"/>
        <w:rPr>
          <w:del w:id="121" w:author="Dalinee Bangaroo" w:date="2024-11-12T16:53:00Z" w16du:dateUtc="2024-11-12T05:53:00Z"/>
          <w:rFonts w:ascii="Arial" w:hAnsi="Arial" w:cs="Arial"/>
          <w:sz w:val="18"/>
          <w:szCs w:val="18"/>
        </w:rPr>
      </w:pPr>
      <w:del w:id="122" w:author="Dalinee Bangaroo" w:date="2024-11-12T16:53:00Z" w16du:dateUtc="2024-11-12T05:53:00Z">
        <w:r w:rsidRPr="00730523" w:rsidDel="000A3088">
          <w:rPr>
            <w:rFonts w:ascii="Arial" w:hAnsi="Arial" w:cs="Arial"/>
            <w:sz w:val="18"/>
            <w:szCs w:val="18"/>
          </w:rPr>
          <w:delText>The w</w:delText>
        </w:r>
        <w:r w:rsidR="00A853EB" w:rsidRPr="00730523" w:rsidDel="000A3088">
          <w:rPr>
            <w:rFonts w:ascii="Arial" w:hAnsi="Arial" w:cs="Arial"/>
            <w:sz w:val="18"/>
            <w:szCs w:val="18"/>
          </w:rPr>
          <w:delText>inner and their g</w:delText>
        </w:r>
        <w:r w:rsidR="002758D3" w:rsidRPr="00730523" w:rsidDel="000A3088">
          <w:rPr>
            <w:rFonts w:ascii="Arial" w:hAnsi="Arial" w:cs="Arial"/>
            <w:sz w:val="18"/>
            <w:szCs w:val="18"/>
          </w:rPr>
          <w:delText xml:space="preserve">uest must depart from and return to the same capital city airport in Australia, being the capital city </w:delText>
        </w:r>
        <w:r w:rsidRPr="00730523" w:rsidDel="000A3088">
          <w:rPr>
            <w:rFonts w:ascii="Arial" w:hAnsi="Arial" w:cs="Arial"/>
            <w:sz w:val="18"/>
            <w:szCs w:val="18"/>
          </w:rPr>
          <w:delText>airport that is closest to the w</w:delText>
        </w:r>
        <w:r w:rsidR="002758D3" w:rsidRPr="00730523" w:rsidDel="000A3088">
          <w:rPr>
            <w:rFonts w:ascii="Arial" w:hAnsi="Arial" w:cs="Arial"/>
            <w:sz w:val="18"/>
            <w:szCs w:val="18"/>
          </w:rPr>
          <w:delText xml:space="preserve">inner’s place of residence. </w:delText>
        </w:r>
      </w:del>
    </w:p>
    <w:p w14:paraId="10A51FC2" w14:textId="00987947" w:rsidR="00421C1F" w:rsidRPr="00730523" w:rsidDel="000A3088" w:rsidRDefault="00421C1F" w:rsidP="00836012">
      <w:pPr>
        <w:numPr>
          <w:ilvl w:val="0"/>
          <w:numId w:val="1"/>
        </w:numPr>
        <w:tabs>
          <w:tab w:val="clear" w:pos="850"/>
        </w:tabs>
        <w:spacing w:after="120" w:line="240" w:lineRule="auto"/>
        <w:ind w:left="567" w:right="-24" w:hanging="567"/>
        <w:jc w:val="both"/>
        <w:rPr>
          <w:del w:id="123" w:author="Dalinee Bangaroo" w:date="2024-11-12T16:53:00Z" w16du:dateUtc="2024-11-12T05:53:00Z"/>
          <w:rFonts w:ascii="Arial" w:hAnsi="Arial" w:cs="Arial"/>
          <w:sz w:val="18"/>
          <w:szCs w:val="18"/>
        </w:rPr>
      </w:pPr>
      <w:del w:id="124" w:author="Dalinee Bangaroo" w:date="2024-11-12T16:53:00Z" w16du:dateUtc="2024-11-12T05:53:00Z">
        <w:r w:rsidRPr="00730523" w:rsidDel="000A3088">
          <w:rPr>
            <w:rFonts w:ascii="Arial" w:hAnsi="Arial" w:cs="Arial"/>
            <w:sz w:val="18"/>
            <w:szCs w:val="18"/>
          </w:rPr>
          <w:delText>If the winner and/or their guest miss any of the arranged flights or any other travel component, the winner will forfeit the Prize (at the Promoter’s sole and absolute discretion).</w:delText>
        </w:r>
      </w:del>
    </w:p>
    <w:p w14:paraId="29C0062E" w14:textId="3ADDD55A" w:rsidR="002758D3" w:rsidRPr="00730523" w:rsidDel="000A3088" w:rsidRDefault="00E20F4B" w:rsidP="00836012">
      <w:pPr>
        <w:numPr>
          <w:ilvl w:val="0"/>
          <w:numId w:val="1"/>
        </w:numPr>
        <w:tabs>
          <w:tab w:val="clear" w:pos="850"/>
        </w:tabs>
        <w:spacing w:after="120" w:line="240" w:lineRule="auto"/>
        <w:ind w:left="567" w:right="-24" w:hanging="567"/>
        <w:jc w:val="both"/>
        <w:rPr>
          <w:del w:id="125" w:author="Dalinee Bangaroo" w:date="2024-11-12T16:53:00Z" w16du:dateUtc="2024-11-12T05:53:00Z"/>
          <w:rFonts w:ascii="Arial" w:hAnsi="Arial" w:cs="Arial"/>
          <w:sz w:val="18"/>
          <w:szCs w:val="18"/>
        </w:rPr>
      </w:pPr>
      <w:del w:id="126" w:author="Dalinee Bangaroo" w:date="2024-11-12T16:53:00Z" w16du:dateUtc="2024-11-12T05:53:00Z">
        <w:r w:rsidRPr="00730523" w:rsidDel="000A3088">
          <w:rPr>
            <w:rFonts w:ascii="Arial" w:hAnsi="Arial" w:cs="Arial"/>
            <w:sz w:val="18"/>
            <w:szCs w:val="18"/>
          </w:rPr>
          <w:delText xml:space="preserve">Unless otherwise specified in the Schedule above, it is the winner's responsibility to organise transport to/from the airport departure/return point. </w:delText>
        </w:r>
      </w:del>
    </w:p>
    <w:p w14:paraId="46B9EF19" w14:textId="4309B54A" w:rsidR="00E20F4B" w:rsidRPr="00730523" w:rsidDel="000A3088" w:rsidRDefault="00E20F4B" w:rsidP="00836012">
      <w:pPr>
        <w:numPr>
          <w:ilvl w:val="0"/>
          <w:numId w:val="1"/>
        </w:numPr>
        <w:tabs>
          <w:tab w:val="clear" w:pos="850"/>
        </w:tabs>
        <w:spacing w:after="120" w:line="240" w:lineRule="auto"/>
        <w:ind w:left="567" w:right="-24" w:hanging="567"/>
        <w:jc w:val="both"/>
        <w:rPr>
          <w:del w:id="127" w:author="Dalinee Bangaroo" w:date="2024-11-12T16:53:00Z" w16du:dateUtc="2024-11-12T05:53:00Z"/>
          <w:rFonts w:ascii="Arial" w:hAnsi="Arial" w:cs="Arial"/>
          <w:sz w:val="18"/>
          <w:szCs w:val="18"/>
        </w:rPr>
      </w:pPr>
      <w:del w:id="128" w:author="Dalinee Bangaroo" w:date="2024-11-12T16:53:00Z" w16du:dateUtc="2024-11-12T05:53:00Z">
        <w:r w:rsidRPr="00730523" w:rsidDel="000A3088">
          <w:rPr>
            <w:rFonts w:ascii="Arial" w:hAnsi="Arial" w:cs="Arial"/>
            <w:sz w:val="18"/>
            <w:szCs w:val="18"/>
          </w:rPr>
          <w:delText>Redeeming the Prize and any tickets, passes or vouchers issued as part of the Prize is conditional on acceptance of terms and conditions as detailed by the Promoter, any prize providers and the airline carriers in accordance with normal travel practices.</w:delText>
        </w:r>
      </w:del>
    </w:p>
    <w:p w14:paraId="66166A7F" w14:textId="03389D65" w:rsidR="002758D3" w:rsidRPr="00730523" w:rsidDel="000A3088" w:rsidRDefault="002758D3" w:rsidP="00836012">
      <w:pPr>
        <w:numPr>
          <w:ilvl w:val="0"/>
          <w:numId w:val="1"/>
        </w:numPr>
        <w:tabs>
          <w:tab w:val="clear" w:pos="850"/>
        </w:tabs>
        <w:spacing w:after="120" w:line="240" w:lineRule="auto"/>
        <w:ind w:left="567" w:right="-24" w:hanging="567"/>
        <w:jc w:val="both"/>
        <w:rPr>
          <w:del w:id="129" w:author="Dalinee Bangaroo" w:date="2024-11-12T16:53:00Z" w16du:dateUtc="2024-11-12T05:53:00Z"/>
          <w:rFonts w:ascii="Arial" w:hAnsi="Arial" w:cs="Arial"/>
          <w:sz w:val="18"/>
          <w:szCs w:val="18"/>
        </w:rPr>
      </w:pPr>
      <w:del w:id="130" w:author="Dalinee Bangaroo" w:date="2024-11-12T16:53:00Z" w16du:dateUtc="2024-11-12T05:53:00Z">
        <w:r w:rsidRPr="00730523" w:rsidDel="000A3088">
          <w:rPr>
            <w:rFonts w:ascii="Arial" w:hAnsi="Arial" w:cs="Arial"/>
            <w:sz w:val="18"/>
            <w:szCs w:val="18"/>
          </w:rPr>
          <w:delText>A credit card imprint or cash deposit may be require</w:delText>
        </w:r>
        <w:r w:rsidR="0052098D" w:rsidRPr="00730523" w:rsidDel="000A3088">
          <w:rPr>
            <w:rFonts w:ascii="Arial" w:hAnsi="Arial" w:cs="Arial"/>
            <w:sz w:val="18"/>
            <w:szCs w:val="18"/>
          </w:rPr>
          <w:delText>d from the w</w:delText>
        </w:r>
        <w:r w:rsidR="004A5333" w:rsidRPr="00730523" w:rsidDel="000A3088">
          <w:rPr>
            <w:rFonts w:ascii="Arial" w:hAnsi="Arial" w:cs="Arial"/>
            <w:sz w:val="18"/>
            <w:szCs w:val="18"/>
          </w:rPr>
          <w:delText>inner and/or their g</w:delText>
        </w:r>
        <w:r w:rsidRPr="00730523" w:rsidDel="000A3088">
          <w:rPr>
            <w:rFonts w:ascii="Arial" w:hAnsi="Arial" w:cs="Arial"/>
            <w:sz w:val="18"/>
            <w:szCs w:val="18"/>
          </w:rPr>
          <w:delText xml:space="preserve">uest at check-in to the hotel, for all incidental charges.  </w:delText>
        </w:r>
      </w:del>
    </w:p>
    <w:p w14:paraId="050070DE" w14:textId="0EDCC8F1" w:rsidR="00411284" w:rsidRPr="00730523" w:rsidDel="000A3088" w:rsidRDefault="002758D3" w:rsidP="007C19F2">
      <w:pPr>
        <w:numPr>
          <w:ilvl w:val="0"/>
          <w:numId w:val="1"/>
        </w:numPr>
        <w:tabs>
          <w:tab w:val="clear" w:pos="850"/>
        </w:tabs>
        <w:spacing w:after="120" w:line="240" w:lineRule="auto"/>
        <w:ind w:left="567" w:right="-24" w:hanging="567"/>
        <w:jc w:val="both"/>
        <w:rPr>
          <w:del w:id="131" w:author="Dalinee Bangaroo" w:date="2024-11-12T16:53:00Z" w16du:dateUtc="2024-11-12T05:53:00Z"/>
          <w:rFonts w:ascii="Arial" w:hAnsi="Arial" w:cs="Arial"/>
          <w:sz w:val="18"/>
          <w:szCs w:val="18"/>
        </w:rPr>
      </w:pPr>
      <w:del w:id="132" w:author="Dalinee Bangaroo" w:date="2024-11-12T16:53:00Z" w16du:dateUtc="2024-11-12T05:53:00Z">
        <w:r w:rsidRPr="00730523" w:rsidDel="000A3088">
          <w:rPr>
            <w:rFonts w:ascii="Arial" w:hAnsi="Arial" w:cs="Arial"/>
            <w:sz w:val="18"/>
            <w:szCs w:val="18"/>
          </w:rPr>
          <w:delText xml:space="preserve">The Promoter makes no representation as to the safety conditions or any other conditions that may exist at any destination. </w:delText>
        </w:r>
      </w:del>
    </w:p>
    <w:p w14:paraId="1DC7C35C" w14:textId="3BDEC300" w:rsidR="00FB4D71" w:rsidRPr="00730523" w:rsidRDefault="00C41474" w:rsidP="007C19F2">
      <w:pPr>
        <w:numPr>
          <w:ilvl w:val="0"/>
          <w:numId w:val="1"/>
        </w:numPr>
        <w:tabs>
          <w:tab w:val="clear" w:pos="850"/>
        </w:tabs>
        <w:spacing w:after="120" w:line="240" w:lineRule="auto"/>
        <w:ind w:left="567" w:right="-24" w:hanging="567"/>
        <w:jc w:val="both"/>
        <w:rPr>
          <w:rFonts w:ascii="Arial" w:hAnsi="Arial" w:cs="Arial"/>
          <w:sz w:val="18"/>
          <w:szCs w:val="18"/>
        </w:rPr>
      </w:pPr>
      <w:del w:id="133" w:author="Dalinee Bangaroo" w:date="2024-11-12T16:53:00Z" w16du:dateUtc="2024-11-12T05:53:00Z">
        <w:r w:rsidRPr="00730523" w:rsidDel="000A3088">
          <w:rPr>
            <w:rFonts w:ascii="Arial" w:hAnsi="Arial" w:cs="Arial"/>
            <w:sz w:val="18"/>
            <w:szCs w:val="18"/>
          </w:rPr>
          <w:delText xml:space="preserve">The winner and their guests must follow all reasonable directions given by the Promoter and any prize supplier during the course of their participation in the Prize, including all directions in relation to health, age, behaviour, safety and legal and responsible consumption of alcohol. No compensation will be payable if the winner and/or their </w:delText>
        </w:r>
        <w:r w:rsidR="00463C8D" w:rsidRPr="00730523" w:rsidDel="000A3088">
          <w:rPr>
            <w:rFonts w:ascii="Arial" w:hAnsi="Arial" w:cs="Arial"/>
            <w:sz w:val="18"/>
            <w:szCs w:val="18"/>
          </w:rPr>
          <w:delText>guest/</w:delText>
        </w:r>
        <w:r w:rsidRPr="00730523" w:rsidDel="000A3088">
          <w:rPr>
            <w:rFonts w:ascii="Arial" w:hAnsi="Arial" w:cs="Arial"/>
            <w:sz w:val="18"/>
            <w:szCs w:val="18"/>
          </w:rPr>
          <w:delText>s are unable to use any element of the Prize as stated for whatever reason, including refusal of entry or departure into or out of the relevant country or participation in any other activities for health, age, behaviour or safety reasons. If the winner or their guests fails to participate in the Prize in the manner required, as stated in this condition and/or in the reasonable opinion of the Promoter or any prize supplier, the balance of the Prize will be forfeited with no compensation payable.</w:delText>
        </w:r>
      </w:del>
    </w:p>
    <w:p w14:paraId="139E6270" w14:textId="743EDACA" w:rsidR="00411284" w:rsidRPr="00730523" w:rsidDel="006A703C" w:rsidRDefault="00411284" w:rsidP="00836012">
      <w:pPr>
        <w:spacing w:after="120" w:line="240" w:lineRule="auto"/>
        <w:ind w:right="-330"/>
        <w:jc w:val="both"/>
        <w:rPr>
          <w:del w:id="134" w:author="Dalinee Bangaroo" w:date="2024-11-13T11:28:00Z" w16du:dateUtc="2024-11-13T00:28:00Z"/>
          <w:rFonts w:ascii="Arial" w:hAnsi="Arial" w:cs="Arial"/>
          <w:sz w:val="18"/>
          <w:szCs w:val="18"/>
        </w:rPr>
      </w:pPr>
      <w:commentRangeStart w:id="135"/>
      <w:del w:id="136" w:author="Dalinee Bangaroo" w:date="2024-11-13T11:28:00Z" w16du:dateUtc="2024-11-13T00:28:00Z">
        <w:r w:rsidRPr="00730523" w:rsidDel="006A703C">
          <w:rPr>
            <w:rFonts w:ascii="Arial" w:hAnsi="Arial" w:cs="Arial"/>
            <w:b/>
            <w:sz w:val="18"/>
            <w:szCs w:val="18"/>
          </w:rPr>
          <w:delText>EVENTS</w:delText>
        </w:r>
      </w:del>
      <w:commentRangeEnd w:id="135"/>
      <w:r w:rsidR="006A703C">
        <w:rPr>
          <w:rStyle w:val="CommentReference"/>
        </w:rPr>
        <w:commentReference w:id="135"/>
      </w:r>
    </w:p>
    <w:p w14:paraId="3E331723" w14:textId="361D016B" w:rsidR="002758D3" w:rsidRPr="00730523" w:rsidDel="006A703C" w:rsidRDefault="00411284" w:rsidP="00836012">
      <w:pPr>
        <w:spacing w:after="120" w:line="240" w:lineRule="auto"/>
        <w:ind w:right="-330"/>
        <w:jc w:val="both"/>
        <w:rPr>
          <w:del w:id="137" w:author="Dalinee Bangaroo" w:date="2024-11-13T11:28:00Z" w16du:dateUtc="2024-11-13T00:28:00Z"/>
          <w:rFonts w:ascii="Arial" w:hAnsi="Arial" w:cs="Arial"/>
          <w:sz w:val="18"/>
          <w:szCs w:val="18"/>
        </w:rPr>
      </w:pPr>
      <w:del w:id="138" w:author="Dalinee Bangaroo" w:date="2024-11-13T11:28:00Z" w16du:dateUtc="2024-11-13T00:28:00Z">
        <w:r w:rsidRPr="00730523" w:rsidDel="006A703C">
          <w:rPr>
            <w:rFonts w:ascii="Arial" w:hAnsi="Arial" w:cs="Arial"/>
            <w:sz w:val="18"/>
            <w:szCs w:val="18"/>
          </w:rPr>
          <w:delText xml:space="preserve">If the Prize includes attendance to any event/s, the following terms will apply: </w:delText>
        </w:r>
      </w:del>
    </w:p>
    <w:p w14:paraId="490B7940" w14:textId="00823E61" w:rsidR="00E37AD3" w:rsidRPr="00730523" w:rsidDel="006A703C" w:rsidRDefault="005E7E23" w:rsidP="00836012">
      <w:pPr>
        <w:numPr>
          <w:ilvl w:val="0"/>
          <w:numId w:val="1"/>
        </w:numPr>
        <w:tabs>
          <w:tab w:val="clear" w:pos="850"/>
        </w:tabs>
        <w:spacing w:after="120" w:line="240" w:lineRule="auto"/>
        <w:ind w:left="567" w:right="-24" w:hanging="567"/>
        <w:jc w:val="both"/>
        <w:rPr>
          <w:del w:id="139" w:author="Dalinee Bangaroo" w:date="2024-11-13T11:28:00Z" w16du:dateUtc="2024-11-13T00:28:00Z"/>
          <w:rFonts w:ascii="Arial" w:hAnsi="Arial" w:cs="Arial"/>
          <w:sz w:val="18"/>
          <w:szCs w:val="18"/>
        </w:rPr>
      </w:pPr>
      <w:del w:id="140" w:author="Dalinee Bangaroo" w:date="2024-11-13T11:28:00Z" w16du:dateUtc="2024-11-13T00:28:00Z">
        <w:r w:rsidRPr="00730523" w:rsidDel="006A703C">
          <w:rPr>
            <w:rFonts w:ascii="Arial" w:hAnsi="Arial" w:cs="Arial"/>
            <w:sz w:val="18"/>
            <w:szCs w:val="18"/>
          </w:rPr>
          <w:delText>A</w:delText>
        </w:r>
        <w:r w:rsidR="00E37AD3" w:rsidRPr="00730523" w:rsidDel="006A703C">
          <w:rPr>
            <w:rFonts w:ascii="Arial" w:hAnsi="Arial" w:cs="Arial"/>
            <w:sz w:val="18"/>
            <w:szCs w:val="18"/>
          </w:rPr>
          <w:delText>ttendance must be taken to coincide with that</w:delText>
        </w:r>
        <w:r w:rsidR="00380633" w:rsidRPr="00730523" w:rsidDel="006A703C">
          <w:rPr>
            <w:rFonts w:ascii="Arial" w:hAnsi="Arial" w:cs="Arial"/>
            <w:sz w:val="18"/>
            <w:szCs w:val="18"/>
          </w:rPr>
          <w:delText xml:space="preserve"> event. Prizes are only valid on the dates advised by the Promoter </w:delText>
        </w:r>
        <w:r w:rsidR="00E37AD3" w:rsidRPr="00730523" w:rsidDel="006A703C">
          <w:rPr>
            <w:rFonts w:ascii="Arial" w:hAnsi="Arial" w:cs="Arial"/>
            <w:sz w:val="18"/>
            <w:szCs w:val="18"/>
          </w:rPr>
          <w:delText xml:space="preserve">and can only be redeemed in accordance with the </w:delText>
        </w:r>
        <w:r w:rsidR="00A550EF" w:rsidRPr="00730523" w:rsidDel="006A703C">
          <w:rPr>
            <w:rFonts w:ascii="Arial" w:hAnsi="Arial" w:cs="Arial"/>
            <w:sz w:val="18"/>
            <w:szCs w:val="18"/>
          </w:rPr>
          <w:delText>Prize s</w:delText>
        </w:r>
        <w:r w:rsidR="00304DA3" w:rsidRPr="00730523" w:rsidDel="006A703C">
          <w:rPr>
            <w:rFonts w:ascii="Arial" w:hAnsi="Arial" w:cs="Arial"/>
            <w:sz w:val="18"/>
            <w:szCs w:val="18"/>
          </w:rPr>
          <w:delText>upplier’s te</w:delText>
        </w:r>
        <w:r w:rsidRPr="00730523" w:rsidDel="006A703C">
          <w:rPr>
            <w:rFonts w:ascii="Arial" w:hAnsi="Arial" w:cs="Arial"/>
            <w:sz w:val="18"/>
            <w:szCs w:val="18"/>
          </w:rPr>
          <w:delText>rms and conditions.</w:delText>
        </w:r>
      </w:del>
    </w:p>
    <w:p w14:paraId="5837566E" w14:textId="2DFF92C6" w:rsidR="00E37AD3" w:rsidRPr="00730523" w:rsidDel="006A703C" w:rsidRDefault="00E37AD3" w:rsidP="00836012">
      <w:pPr>
        <w:numPr>
          <w:ilvl w:val="0"/>
          <w:numId w:val="1"/>
        </w:numPr>
        <w:tabs>
          <w:tab w:val="clear" w:pos="850"/>
        </w:tabs>
        <w:spacing w:after="120" w:line="240" w:lineRule="auto"/>
        <w:ind w:left="567" w:right="-24" w:hanging="567"/>
        <w:jc w:val="both"/>
        <w:rPr>
          <w:del w:id="141" w:author="Dalinee Bangaroo" w:date="2024-11-13T11:28:00Z" w16du:dateUtc="2024-11-13T00:28:00Z"/>
          <w:rFonts w:ascii="Arial" w:hAnsi="Arial" w:cs="Arial"/>
          <w:sz w:val="18"/>
          <w:szCs w:val="18"/>
        </w:rPr>
      </w:pPr>
      <w:del w:id="142" w:author="Dalinee Bangaroo" w:date="2024-11-13T11:28:00Z" w16du:dateUtc="2024-11-13T00:28:00Z">
        <w:r w:rsidRPr="00730523" w:rsidDel="006A703C">
          <w:rPr>
            <w:rFonts w:ascii="Arial" w:hAnsi="Arial" w:cs="Arial"/>
            <w:sz w:val="18"/>
            <w:szCs w:val="18"/>
          </w:rPr>
          <w:delText>I.D to enter the venue is required. The venue reserves the right to refuse any person entry into the venue, including, but not limited to, those who</w:delText>
        </w:r>
        <w:r w:rsidR="005E7E23" w:rsidRPr="00730523" w:rsidDel="006A703C">
          <w:rPr>
            <w:rFonts w:ascii="Arial" w:hAnsi="Arial" w:cs="Arial"/>
            <w:sz w:val="18"/>
            <w:szCs w:val="18"/>
          </w:rPr>
          <w:delText xml:space="preserve"> appear drunk or intoxicated.</w:delText>
        </w:r>
      </w:del>
    </w:p>
    <w:p w14:paraId="5DFB8D0E" w14:textId="65AA6E56" w:rsidR="00E37AD3" w:rsidRPr="00730523" w:rsidDel="006A703C" w:rsidRDefault="00E37AD3" w:rsidP="00836012">
      <w:pPr>
        <w:numPr>
          <w:ilvl w:val="0"/>
          <w:numId w:val="1"/>
        </w:numPr>
        <w:tabs>
          <w:tab w:val="clear" w:pos="850"/>
        </w:tabs>
        <w:spacing w:after="120" w:line="240" w:lineRule="auto"/>
        <w:ind w:left="567" w:right="-24" w:hanging="567"/>
        <w:jc w:val="both"/>
        <w:rPr>
          <w:del w:id="143" w:author="Dalinee Bangaroo" w:date="2024-11-13T11:28:00Z" w16du:dateUtc="2024-11-13T00:28:00Z"/>
          <w:rFonts w:ascii="Arial" w:hAnsi="Arial" w:cs="Arial"/>
          <w:sz w:val="18"/>
          <w:szCs w:val="18"/>
        </w:rPr>
      </w:pPr>
      <w:del w:id="144" w:author="Dalinee Bangaroo" w:date="2024-11-13T11:28:00Z" w16du:dateUtc="2024-11-13T00:28:00Z">
        <w:r w:rsidRPr="00730523" w:rsidDel="006A703C">
          <w:rPr>
            <w:rFonts w:ascii="Arial" w:hAnsi="Arial" w:cs="Arial"/>
            <w:sz w:val="18"/>
            <w:szCs w:val="18"/>
          </w:rPr>
          <w:delText>Dress standards apply (at the discretion of the venue)</w:delText>
        </w:r>
        <w:r w:rsidR="005E7E23" w:rsidRPr="00730523" w:rsidDel="006A703C">
          <w:rPr>
            <w:rFonts w:ascii="Arial" w:hAnsi="Arial" w:cs="Arial"/>
            <w:sz w:val="18"/>
            <w:szCs w:val="18"/>
          </w:rPr>
          <w:delText>.</w:delText>
        </w:r>
      </w:del>
    </w:p>
    <w:p w14:paraId="165F3CC9" w14:textId="5748840F" w:rsidR="00E37AD3" w:rsidRPr="00730523" w:rsidDel="006A703C" w:rsidRDefault="00E37AD3" w:rsidP="00836012">
      <w:pPr>
        <w:numPr>
          <w:ilvl w:val="0"/>
          <w:numId w:val="1"/>
        </w:numPr>
        <w:tabs>
          <w:tab w:val="clear" w:pos="850"/>
        </w:tabs>
        <w:spacing w:after="120" w:line="240" w:lineRule="auto"/>
        <w:ind w:left="567" w:right="-24" w:hanging="567"/>
        <w:jc w:val="both"/>
        <w:rPr>
          <w:del w:id="145" w:author="Dalinee Bangaroo" w:date="2024-11-13T11:28:00Z" w16du:dateUtc="2024-11-13T00:28:00Z"/>
          <w:rFonts w:ascii="Arial" w:hAnsi="Arial" w:cs="Arial"/>
          <w:sz w:val="18"/>
          <w:szCs w:val="18"/>
        </w:rPr>
      </w:pPr>
      <w:del w:id="146" w:author="Dalinee Bangaroo" w:date="2024-11-13T11:28:00Z" w16du:dateUtc="2024-11-13T00:28:00Z">
        <w:r w:rsidRPr="00730523" w:rsidDel="006A703C">
          <w:rPr>
            <w:rFonts w:ascii="Arial" w:hAnsi="Arial" w:cs="Arial"/>
            <w:sz w:val="18"/>
            <w:szCs w:val="18"/>
          </w:rPr>
          <w:delText>The Promoter will not be liable and takes no responsibility for any refusal of entry by the venue of</w:delText>
        </w:r>
        <w:r w:rsidR="005E7E23" w:rsidRPr="00730523" w:rsidDel="006A703C">
          <w:rPr>
            <w:rFonts w:ascii="Arial" w:hAnsi="Arial" w:cs="Arial"/>
            <w:sz w:val="18"/>
            <w:szCs w:val="18"/>
          </w:rPr>
          <w:delText xml:space="preserve"> any person for any reason.</w:delText>
        </w:r>
      </w:del>
    </w:p>
    <w:p w14:paraId="5EABB7AB" w14:textId="639C07F6" w:rsidR="00E37AD3" w:rsidRPr="00730523" w:rsidDel="006A703C" w:rsidRDefault="00E37AD3" w:rsidP="00836012">
      <w:pPr>
        <w:numPr>
          <w:ilvl w:val="0"/>
          <w:numId w:val="1"/>
        </w:numPr>
        <w:tabs>
          <w:tab w:val="clear" w:pos="850"/>
        </w:tabs>
        <w:spacing w:after="120" w:line="240" w:lineRule="auto"/>
        <w:ind w:left="567" w:right="-24" w:hanging="567"/>
        <w:jc w:val="both"/>
        <w:rPr>
          <w:del w:id="147" w:author="Dalinee Bangaroo" w:date="2024-11-13T11:28:00Z" w16du:dateUtc="2024-11-13T00:28:00Z"/>
          <w:rFonts w:ascii="Arial" w:hAnsi="Arial" w:cs="Arial"/>
          <w:sz w:val="18"/>
          <w:szCs w:val="18"/>
        </w:rPr>
      </w:pPr>
      <w:del w:id="148" w:author="Dalinee Bangaroo" w:date="2024-11-13T11:28:00Z" w16du:dateUtc="2024-11-13T00:28:00Z">
        <w:r w:rsidRPr="00730523" w:rsidDel="006A703C">
          <w:rPr>
            <w:rFonts w:ascii="Arial" w:hAnsi="Arial" w:cs="Arial"/>
            <w:sz w:val="18"/>
            <w:szCs w:val="18"/>
          </w:rPr>
          <w:delText>Responsible services of alcohol</w:delText>
        </w:r>
        <w:r w:rsidR="00D623CB" w:rsidRPr="00730523" w:rsidDel="006A703C">
          <w:rPr>
            <w:rFonts w:ascii="Arial" w:hAnsi="Arial" w:cs="Arial"/>
            <w:sz w:val="18"/>
            <w:szCs w:val="18"/>
          </w:rPr>
          <w:delText xml:space="preserve"> </w:delText>
        </w:r>
        <w:r w:rsidR="005E7E23" w:rsidRPr="00730523" w:rsidDel="006A703C">
          <w:rPr>
            <w:rFonts w:ascii="Arial" w:hAnsi="Arial" w:cs="Arial"/>
            <w:sz w:val="18"/>
            <w:szCs w:val="18"/>
          </w:rPr>
          <w:delText>laws will be strictly enforced.</w:delText>
        </w:r>
      </w:del>
    </w:p>
    <w:p w14:paraId="7CB2145A" w14:textId="67244A06" w:rsidR="00D623CB" w:rsidRPr="00730523" w:rsidDel="006A703C" w:rsidRDefault="005E7E23" w:rsidP="00836012">
      <w:pPr>
        <w:numPr>
          <w:ilvl w:val="0"/>
          <w:numId w:val="1"/>
        </w:numPr>
        <w:tabs>
          <w:tab w:val="clear" w:pos="850"/>
        </w:tabs>
        <w:spacing w:after="120" w:line="240" w:lineRule="auto"/>
        <w:ind w:left="567" w:right="-24" w:hanging="567"/>
        <w:jc w:val="both"/>
        <w:rPr>
          <w:del w:id="149" w:author="Dalinee Bangaroo" w:date="2024-11-13T11:28:00Z" w16du:dateUtc="2024-11-13T00:28:00Z"/>
          <w:rFonts w:ascii="Arial" w:hAnsi="Arial" w:cs="Arial"/>
          <w:sz w:val="18"/>
          <w:szCs w:val="18"/>
        </w:rPr>
      </w:pPr>
      <w:del w:id="150" w:author="Dalinee Bangaroo" w:date="2024-11-13T11:28:00Z" w16du:dateUtc="2024-11-13T00:28:00Z">
        <w:r w:rsidRPr="00730523" w:rsidDel="006A703C">
          <w:rPr>
            <w:rFonts w:ascii="Arial" w:hAnsi="Arial" w:cs="Arial"/>
            <w:sz w:val="18"/>
            <w:szCs w:val="18"/>
          </w:rPr>
          <w:delText>I</w:delText>
        </w:r>
        <w:r w:rsidR="00D623CB" w:rsidRPr="00730523" w:rsidDel="006A703C">
          <w:rPr>
            <w:rFonts w:ascii="Arial" w:hAnsi="Arial" w:cs="Arial"/>
            <w:sz w:val="18"/>
            <w:szCs w:val="18"/>
          </w:rPr>
          <w:delText xml:space="preserve">f any part of the event is abandoned, called off, varied or postponed for any reason, then at the Promoter’s discretion, the relevant winner (and their guests, if applicable) forfeits all rights to attend the relevant event and no cash or alternative tickets will be substituted for that element of the Prize.   </w:delText>
        </w:r>
      </w:del>
    </w:p>
    <w:p w14:paraId="56C3BCDA" w14:textId="78304E84" w:rsidR="00A60324" w:rsidRPr="00730523" w:rsidDel="006A703C" w:rsidRDefault="00D623CB" w:rsidP="00836012">
      <w:pPr>
        <w:numPr>
          <w:ilvl w:val="0"/>
          <w:numId w:val="1"/>
        </w:numPr>
        <w:tabs>
          <w:tab w:val="clear" w:pos="850"/>
        </w:tabs>
        <w:spacing w:after="120" w:line="240" w:lineRule="auto"/>
        <w:ind w:left="567" w:right="-24" w:hanging="567"/>
        <w:jc w:val="both"/>
        <w:rPr>
          <w:del w:id="151" w:author="Dalinee Bangaroo" w:date="2024-11-13T11:28:00Z" w16du:dateUtc="2024-11-13T00:28:00Z"/>
          <w:rFonts w:ascii="Arial" w:hAnsi="Arial" w:cs="Arial"/>
          <w:sz w:val="18"/>
          <w:szCs w:val="18"/>
        </w:rPr>
      </w:pPr>
      <w:del w:id="152" w:author="Dalinee Bangaroo" w:date="2024-11-13T11:28:00Z" w16du:dateUtc="2024-11-13T00:28:00Z">
        <w:r w:rsidRPr="00730523" w:rsidDel="006A703C">
          <w:rPr>
            <w:rFonts w:ascii="Arial" w:hAnsi="Arial" w:cs="Arial"/>
            <w:sz w:val="18"/>
            <w:szCs w:val="18"/>
          </w:rPr>
          <w:delText xml:space="preserve">If the Prize involves the winner and any guests (if applicable) attending an event, meeting or attending a function with a celebrity or other public figure, the Promoter will not be liable for the failure of the winner (and their guests, if applicable) to meet that person or failure of that person to attend the function, for whatever reason. </w:delText>
        </w:r>
      </w:del>
    </w:p>
    <w:p w14:paraId="2E30D049" w14:textId="33DA8C1A" w:rsidR="00A60324" w:rsidRPr="00730523" w:rsidDel="000A3088" w:rsidRDefault="00443D30" w:rsidP="00836012">
      <w:pPr>
        <w:spacing w:after="120" w:line="240" w:lineRule="auto"/>
        <w:ind w:right="-330"/>
        <w:jc w:val="both"/>
        <w:rPr>
          <w:del w:id="153" w:author="Dalinee Bangaroo" w:date="2024-11-12T16:54:00Z" w16du:dateUtc="2024-11-12T05:54:00Z"/>
          <w:rFonts w:ascii="Arial" w:hAnsi="Arial" w:cs="Arial"/>
          <w:sz w:val="18"/>
          <w:szCs w:val="18"/>
        </w:rPr>
      </w:pPr>
      <w:commentRangeStart w:id="154"/>
      <w:del w:id="155" w:author="Dalinee Bangaroo" w:date="2024-11-12T16:54:00Z" w16du:dateUtc="2024-11-12T05:54:00Z">
        <w:r w:rsidRPr="00730523" w:rsidDel="000A3088">
          <w:rPr>
            <w:rFonts w:ascii="Arial" w:hAnsi="Arial" w:cs="Arial"/>
            <w:b/>
            <w:sz w:val="18"/>
            <w:szCs w:val="18"/>
          </w:rPr>
          <w:delText xml:space="preserve">CLOTHING PRODUCTS </w:delText>
        </w:r>
      </w:del>
    </w:p>
    <w:p w14:paraId="21B3593D" w14:textId="6FD458B1" w:rsidR="00A60324" w:rsidRPr="00730523" w:rsidDel="000A3088" w:rsidRDefault="00A60324" w:rsidP="00836012">
      <w:pPr>
        <w:numPr>
          <w:ilvl w:val="0"/>
          <w:numId w:val="1"/>
        </w:numPr>
        <w:tabs>
          <w:tab w:val="clear" w:pos="850"/>
        </w:tabs>
        <w:spacing w:after="120" w:line="240" w:lineRule="auto"/>
        <w:ind w:left="567" w:right="-24" w:hanging="567"/>
        <w:jc w:val="both"/>
        <w:rPr>
          <w:del w:id="156" w:author="Dalinee Bangaroo" w:date="2024-11-12T16:54:00Z" w16du:dateUtc="2024-11-12T05:54:00Z"/>
          <w:rFonts w:ascii="Arial" w:hAnsi="Arial" w:cs="Arial"/>
          <w:sz w:val="18"/>
          <w:szCs w:val="18"/>
        </w:rPr>
      </w:pPr>
      <w:del w:id="157" w:author="Dalinee Bangaroo" w:date="2024-11-12T16:54:00Z" w16du:dateUtc="2024-11-12T05:54:00Z">
        <w:r w:rsidRPr="00730523" w:rsidDel="000A3088">
          <w:rPr>
            <w:rFonts w:ascii="Arial" w:hAnsi="Arial" w:cs="Arial"/>
            <w:sz w:val="18"/>
            <w:szCs w:val="18"/>
          </w:rPr>
          <w:delText>If the Prize includes clothing or accessories, the size and style of the clothing/accessories included in the Prize will be determined at the sole discretion of the Promoter.</w:delText>
        </w:r>
      </w:del>
    </w:p>
    <w:p w14:paraId="78732F08" w14:textId="2136367F" w:rsidR="00D639B9" w:rsidRPr="00730523" w:rsidDel="000A3088" w:rsidRDefault="00443D30" w:rsidP="00836012">
      <w:pPr>
        <w:spacing w:after="120" w:line="240" w:lineRule="auto"/>
        <w:ind w:right="-24"/>
        <w:jc w:val="both"/>
        <w:rPr>
          <w:del w:id="158" w:author="Dalinee Bangaroo" w:date="2024-11-12T16:54:00Z" w16du:dateUtc="2024-11-12T05:54:00Z"/>
          <w:rFonts w:ascii="Arial" w:hAnsi="Arial" w:cs="Arial"/>
          <w:b/>
          <w:sz w:val="18"/>
          <w:szCs w:val="18"/>
        </w:rPr>
      </w:pPr>
      <w:del w:id="159" w:author="Dalinee Bangaroo" w:date="2024-11-12T16:54:00Z" w16du:dateUtc="2024-11-12T05:54:00Z">
        <w:r w:rsidRPr="00730523" w:rsidDel="000A3088">
          <w:rPr>
            <w:rFonts w:ascii="Arial" w:hAnsi="Arial" w:cs="Arial"/>
            <w:b/>
            <w:sz w:val="18"/>
            <w:szCs w:val="18"/>
          </w:rPr>
          <w:delText xml:space="preserve">APPLE PRODUCTS </w:delText>
        </w:r>
      </w:del>
    </w:p>
    <w:p w14:paraId="75E036BF" w14:textId="11261354" w:rsidR="00DE0F07" w:rsidRPr="00730523" w:rsidDel="000A3088" w:rsidRDefault="00D639B9" w:rsidP="00836012">
      <w:pPr>
        <w:numPr>
          <w:ilvl w:val="0"/>
          <w:numId w:val="1"/>
        </w:numPr>
        <w:tabs>
          <w:tab w:val="clear" w:pos="850"/>
        </w:tabs>
        <w:spacing w:after="120" w:line="240" w:lineRule="auto"/>
        <w:ind w:left="567" w:right="-24" w:hanging="567"/>
        <w:jc w:val="both"/>
        <w:rPr>
          <w:del w:id="160" w:author="Dalinee Bangaroo" w:date="2024-11-12T16:54:00Z" w16du:dateUtc="2024-11-12T05:54:00Z"/>
          <w:rFonts w:ascii="Arial" w:hAnsi="Arial" w:cs="Arial"/>
          <w:sz w:val="18"/>
          <w:szCs w:val="18"/>
        </w:rPr>
      </w:pPr>
      <w:del w:id="161" w:author="Dalinee Bangaroo" w:date="2024-11-12T16:54:00Z" w16du:dateUtc="2024-11-12T05:54:00Z">
        <w:r w:rsidRPr="00730523" w:rsidDel="000A3088">
          <w:rPr>
            <w:rFonts w:ascii="Arial" w:hAnsi="Arial" w:cs="Arial"/>
            <w:sz w:val="18"/>
            <w:szCs w:val="18"/>
          </w:rPr>
          <w:delText xml:space="preserve">If the Prize includes an Apple product, entrants acknowledge that Apple is not a participant in or sponsor of this Promotion. </w:delText>
        </w:r>
      </w:del>
      <w:commentRangeEnd w:id="154"/>
      <w:r w:rsidR="000A3088">
        <w:rPr>
          <w:rStyle w:val="CommentReference"/>
        </w:rPr>
        <w:commentReference w:id="154"/>
      </w:r>
    </w:p>
    <w:p w14:paraId="35A12C82" w14:textId="0E7155BB" w:rsidR="00DE0F07" w:rsidRPr="00730523" w:rsidRDefault="00443D30" w:rsidP="00836012">
      <w:pPr>
        <w:spacing w:after="120" w:line="240" w:lineRule="auto"/>
        <w:ind w:right="-330"/>
        <w:jc w:val="both"/>
        <w:rPr>
          <w:rFonts w:ascii="Arial" w:hAnsi="Arial" w:cs="Arial"/>
          <w:sz w:val="18"/>
          <w:szCs w:val="18"/>
        </w:rPr>
      </w:pPr>
      <w:r w:rsidRPr="00730523">
        <w:rPr>
          <w:rFonts w:ascii="Arial" w:hAnsi="Arial" w:cs="Arial"/>
          <w:b/>
          <w:sz w:val="18"/>
          <w:szCs w:val="18"/>
        </w:rPr>
        <w:t>GENERAL</w:t>
      </w:r>
    </w:p>
    <w:p w14:paraId="03353918" w14:textId="77777777" w:rsidR="001E7F80" w:rsidRPr="00730523" w:rsidRDefault="001E7F80" w:rsidP="00836012">
      <w:pPr>
        <w:numPr>
          <w:ilvl w:val="0"/>
          <w:numId w:val="1"/>
        </w:numPr>
        <w:tabs>
          <w:tab w:val="clear" w:pos="850"/>
        </w:tabs>
        <w:spacing w:after="120" w:line="240" w:lineRule="auto"/>
        <w:ind w:left="567" w:right="-24" w:hanging="567"/>
        <w:jc w:val="both"/>
        <w:rPr>
          <w:rFonts w:ascii="Arial" w:hAnsi="Arial" w:cs="Arial"/>
          <w:sz w:val="18"/>
          <w:szCs w:val="18"/>
        </w:rPr>
      </w:pPr>
      <w:r w:rsidRPr="00730523">
        <w:rPr>
          <w:rFonts w:ascii="Arial" w:hAnsi="Arial" w:cs="Arial"/>
          <w:sz w:val="18"/>
          <w:szCs w:val="18"/>
        </w:rPr>
        <w:t>The Promoter reserves the right to take any action necessary in its sole discretion at any time.</w:t>
      </w:r>
    </w:p>
    <w:p w14:paraId="2BDBF43C" w14:textId="77777777" w:rsidR="001E7F80" w:rsidRPr="00730523" w:rsidRDefault="001E7F80" w:rsidP="00836012">
      <w:pPr>
        <w:numPr>
          <w:ilvl w:val="0"/>
          <w:numId w:val="1"/>
        </w:numPr>
        <w:tabs>
          <w:tab w:val="clear" w:pos="850"/>
        </w:tabs>
        <w:spacing w:after="120" w:line="240" w:lineRule="auto"/>
        <w:ind w:left="567" w:right="-24" w:hanging="567"/>
        <w:jc w:val="both"/>
        <w:rPr>
          <w:rFonts w:ascii="Arial" w:hAnsi="Arial" w:cs="Arial"/>
          <w:sz w:val="18"/>
          <w:szCs w:val="18"/>
        </w:rPr>
      </w:pPr>
      <w:r w:rsidRPr="00730523">
        <w:rPr>
          <w:rFonts w:ascii="Arial" w:hAnsi="Arial" w:cs="Arial"/>
          <w:sz w:val="18"/>
          <w:szCs w:val="18"/>
        </w:rPr>
        <w:t xml:space="preserve">Entrants acknowledge that there may be inherent risks in some aspects of the Promotion and that participation in the Promotion and/or using the Prize may involve participating in dangerous activities. By entering this Promotion and/or accepting the Prize, entrants accept that risk.   </w:t>
      </w:r>
    </w:p>
    <w:p w14:paraId="30356337" w14:textId="1E5EDE05" w:rsidR="0071438E" w:rsidRPr="00730523" w:rsidRDefault="00C364CC" w:rsidP="00836012">
      <w:pPr>
        <w:numPr>
          <w:ilvl w:val="0"/>
          <w:numId w:val="1"/>
        </w:numPr>
        <w:tabs>
          <w:tab w:val="clear" w:pos="850"/>
        </w:tabs>
        <w:spacing w:after="120" w:line="240" w:lineRule="auto"/>
        <w:ind w:left="567" w:right="-24" w:hanging="567"/>
        <w:jc w:val="both"/>
        <w:rPr>
          <w:rFonts w:ascii="Arial" w:hAnsi="Arial" w:cs="Arial"/>
          <w:sz w:val="18"/>
          <w:szCs w:val="18"/>
        </w:rPr>
      </w:pPr>
      <w:r w:rsidRPr="00730523">
        <w:rPr>
          <w:rFonts w:ascii="Arial" w:hAnsi="Arial" w:cs="Arial"/>
          <w:sz w:val="18"/>
          <w:szCs w:val="18"/>
        </w:rPr>
        <w:t xml:space="preserve"> The winner </w:t>
      </w:r>
      <w:del w:id="162" w:author="Dalinee Bangaroo" w:date="2024-11-12T16:55:00Z" w16du:dateUtc="2024-11-12T05:55:00Z">
        <w:r w:rsidRPr="00730523" w:rsidDel="000A3088">
          <w:rPr>
            <w:rFonts w:ascii="Arial" w:hAnsi="Arial" w:cs="Arial"/>
            <w:sz w:val="18"/>
            <w:szCs w:val="18"/>
          </w:rPr>
          <w:delText xml:space="preserve">and their guests </w:delText>
        </w:r>
      </w:del>
      <w:r w:rsidRPr="00730523">
        <w:rPr>
          <w:rFonts w:ascii="Arial" w:hAnsi="Arial" w:cs="Arial"/>
          <w:sz w:val="18"/>
          <w:szCs w:val="18"/>
        </w:rPr>
        <w:t xml:space="preserve">must declare to the Promoter </w:t>
      </w:r>
      <w:del w:id="163" w:author="Dalinee Bangaroo" w:date="2024-11-13T11:28:00Z" w16du:dateUtc="2024-11-13T00:28:00Z">
        <w:r w:rsidRPr="00730523" w:rsidDel="006A703C">
          <w:rPr>
            <w:rFonts w:ascii="Arial" w:hAnsi="Arial" w:cs="Arial"/>
            <w:sz w:val="18"/>
            <w:szCs w:val="18"/>
          </w:rPr>
          <w:delText xml:space="preserve">and/or any prize supplier </w:delText>
        </w:r>
      </w:del>
      <w:r w:rsidRPr="00730523">
        <w:rPr>
          <w:rFonts w:ascii="Arial" w:hAnsi="Arial" w:cs="Arial"/>
          <w:sz w:val="18"/>
          <w:szCs w:val="18"/>
        </w:rPr>
        <w:t xml:space="preserve">any health-related issues that may affect their safe participation in any part of the Promotion or Prize (where applicable) and obtain a written clearance from their doctor in this respect. </w:t>
      </w:r>
      <w:r w:rsidR="0071438E" w:rsidRPr="00730523">
        <w:rPr>
          <w:rFonts w:ascii="Arial" w:hAnsi="Arial" w:cs="Arial"/>
          <w:sz w:val="18"/>
          <w:szCs w:val="18"/>
        </w:rPr>
        <w:t xml:space="preserve">The Promoter </w:t>
      </w:r>
      <w:r w:rsidRPr="00730523">
        <w:rPr>
          <w:rFonts w:ascii="Arial" w:hAnsi="Arial" w:cs="Arial"/>
          <w:sz w:val="18"/>
          <w:szCs w:val="18"/>
        </w:rPr>
        <w:t xml:space="preserve">(upon consultation with any relevant qualified person) </w:t>
      </w:r>
      <w:r w:rsidR="0071438E" w:rsidRPr="00730523">
        <w:rPr>
          <w:rFonts w:ascii="Arial" w:hAnsi="Arial" w:cs="Arial"/>
          <w:sz w:val="18"/>
          <w:szCs w:val="18"/>
        </w:rPr>
        <w:t xml:space="preserve">reserves the right to refuse to allow </w:t>
      </w:r>
      <w:del w:id="164" w:author="Dalinee Bangaroo" w:date="2024-11-12T16:55:00Z" w16du:dateUtc="2024-11-12T05:55:00Z">
        <w:r w:rsidR="0071438E" w:rsidRPr="00730523" w:rsidDel="000A3088">
          <w:rPr>
            <w:rFonts w:ascii="Arial" w:hAnsi="Arial" w:cs="Arial"/>
            <w:sz w:val="18"/>
            <w:szCs w:val="18"/>
          </w:rPr>
          <w:delText xml:space="preserve">a </w:delText>
        </w:r>
      </w:del>
      <w:ins w:id="165" w:author="Dalinee Bangaroo" w:date="2024-11-12T16:55:00Z" w16du:dateUtc="2024-11-12T05:55:00Z">
        <w:r w:rsidR="000A3088">
          <w:rPr>
            <w:rFonts w:ascii="Arial" w:hAnsi="Arial" w:cs="Arial"/>
            <w:sz w:val="18"/>
            <w:szCs w:val="18"/>
          </w:rPr>
          <w:t>the</w:t>
        </w:r>
        <w:r w:rsidR="000A3088" w:rsidRPr="00730523">
          <w:rPr>
            <w:rFonts w:ascii="Arial" w:hAnsi="Arial" w:cs="Arial"/>
            <w:sz w:val="18"/>
            <w:szCs w:val="18"/>
          </w:rPr>
          <w:t xml:space="preserve"> </w:t>
        </w:r>
      </w:ins>
      <w:r w:rsidR="0071438E" w:rsidRPr="00730523">
        <w:rPr>
          <w:rFonts w:ascii="Arial" w:hAnsi="Arial" w:cs="Arial"/>
          <w:sz w:val="18"/>
          <w:szCs w:val="18"/>
        </w:rPr>
        <w:t xml:space="preserve">winner </w:t>
      </w:r>
      <w:del w:id="166" w:author="Dalinee Bangaroo" w:date="2024-11-12T16:55:00Z" w16du:dateUtc="2024-11-12T05:55:00Z">
        <w:r w:rsidR="0071438E" w:rsidRPr="00730523" w:rsidDel="000A3088">
          <w:rPr>
            <w:rFonts w:ascii="Arial" w:hAnsi="Arial" w:cs="Arial"/>
            <w:sz w:val="18"/>
            <w:szCs w:val="18"/>
          </w:rPr>
          <w:delText xml:space="preserve">or their guest </w:delText>
        </w:r>
      </w:del>
      <w:r w:rsidR="0071438E" w:rsidRPr="00730523">
        <w:rPr>
          <w:rFonts w:ascii="Arial" w:hAnsi="Arial" w:cs="Arial"/>
          <w:sz w:val="18"/>
          <w:szCs w:val="18"/>
        </w:rPr>
        <w:t xml:space="preserve">to take part in an aspect of a Prize, if the Promoter determines, </w:t>
      </w:r>
      <w:r w:rsidR="0052098D" w:rsidRPr="00730523">
        <w:rPr>
          <w:rFonts w:ascii="Arial" w:hAnsi="Arial" w:cs="Arial"/>
          <w:sz w:val="18"/>
          <w:szCs w:val="18"/>
        </w:rPr>
        <w:t>that a w</w:t>
      </w:r>
      <w:r w:rsidR="0071438E" w:rsidRPr="00730523">
        <w:rPr>
          <w:rFonts w:ascii="Arial" w:hAnsi="Arial" w:cs="Arial"/>
          <w:sz w:val="18"/>
          <w:szCs w:val="18"/>
        </w:rPr>
        <w:t>inner is not in the mental or physical condition necessary to be able to safely participate in that aspect Prize.</w:t>
      </w:r>
    </w:p>
    <w:p w14:paraId="0B2BEF0E" w14:textId="385D3273" w:rsidR="0071438E" w:rsidRPr="00730523" w:rsidDel="000A3088" w:rsidRDefault="0071438E" w:rsidP="00836012">
      <w:pPr>
        <w:numPr>
          <w:ilvl w:val="0"/>
          <w:numId w:val="1"/>
        </w:numPr>
        <w:tabs>
          <w:tab w:val="clear" w:pos="850"/>
        </w:tabs>
        <w:spacing w:after="120" w:line="240" w:lineRule="auto"/>
        <w:ind w:left="567" w:right="-24" w:hanging="567"/>
        <w:jc w:val="both"/>
        <w:rPr>
          <w:del w:id="167" w:author="Dalinee Bangaroo" w:date="2024-11-12T16:56:00Z" w16du:dateUtc="2024-11-12T05:56:00Z"/>
          <w:rFonts w:ascii="Arial" w:hAnsi="Arial" w:cs="Arial"/>
          <w:sz w:val="18"/>
          <w:szCs w:val="18"/>
        </w:rPr>
      </w:pPr>
      <w:del w:id="168" w:author="Dalinee Bangaroo" w:date="2024-11-12T16:56:00Z" w16du:dateUtc="2024-11-12T05:56:00Z">
        <w:r w:rsidRPr="00730523" w:rsidDel="000A3088">
          <w:rPr>
            <w:rFonts w:ascii="Arial" w:hAnsi="Arial" w:cs="Arial"/>
            <w:sz w:val="18"/>
            <w:szCs w:val="18"/>
          </w:rPr>
          <w:delText>In order to</w:delText>
        </w:r>
        <w:r w:rsidR="00785CEF" w:rsidRPr="00730523" w:rsidDel="000A3088">
          <w:rPr>
            <w:rFonts w:ascii="Arial" w:hAnsi="Arial" w:cs="Arial"/>
            <w:sz w:val="18"/>
            <w:szCs w:val="18"/>
          </w:rPr>
          <w:delText xml:space="preserve"> participate in this Promotion </w:delText>
        </w:r>
        <w:r w:rsidRPr="00730523" w:rsidDel="000A3088">
          <w:rPr>
            <w:rFonts w:ascii="Arial" w:hAnsi="Arial" w:cs="Arial"/>
            <w:sz w:val="18"/>
            <w:szCs w:val="18"/>
          </w:rPr>
          <w:delText>and/or the activities which may be awarded as part of th</w:delText>
        </w:r>
        <w:r w:rsidR="00785CEF" w:rsidRPr="00730523" w:rsidDel="000A3088">
          <w:rPr>
            <w:rFonts w:ascii="Arial" w:hAnsi="Arial" w:cs="Arial"/>
            <w:sz w:val="18"/>
            <w:szCs w:val="18"/>
          </w:rPr>
          <w:delText>e Prize, the winner (and their guest</w:delText>
        </w:r>
        <w:r w:rsidRPr="00730523" w:rsidDel="000A3088">
          <w:rPr>
            <w:rFonts w:ascii="Arial" w:hAnsi="Arial" w:cs="Arial"/>
            <w:sz w:val="18"/>
            <w:szCs w:val="18"/>
          </w:rPr>
          <w:delText xml:space="preserve">/s, as applicable) must comply with applicable height, weight, health, fitness, skill, balance, dexterity and any other requirements normally associated with the particular activity.  </w:delText>
        </w:r>
      </w:del>
    </w:p>
    <w:p w14:paraId="2F7E96CC" w14:textId="16A1D697" w:rsidR="0071438E" w:rsidRPr="00730523" w:rsidRDefault="0071438E" w:rsidP="00836012">
      <w:pPr>
        <w:numPr>
          <w:ilvl w:val="0"/>
          <w:numId w:val="1"/>
        </w:numPr>
        <w:tabs>
          <w:tab w:val="clear" w:pos="850"/>
        </w:tabs>
        <w:spacing w:after="120" w:line="240" w:lineRule="auto"/>
        <w:ind w:left="567" w:right="-24" w:hanging="567"/>
        <w:jc w:val="both"/>
        <w:rPr>
          <w:rFonts w:ascii="Arial" w:hAnsi="Arial" w:cs="Arial"/>
          <w:sz w:val="18"/>
          <w:szCs w:val="18"/>
        </w:rPr>
      </w:pPr>
      <w:bookmarkStart w:id="169" w:name="_Hlk80810331"/>
      <w:del w:id="170" w:author="Dalinee Bangaroo" w:date="2024-11-12T16:56:00Z" w16du:dateUtc="2024-11-12T05:56:00Z">
        <w:r w:rsidRPr="00730523" w:rsidDel="000A3088">
          <w:rPr>
            <w:rFonts w:ascii="Arial" w:hAnsi="Arial" w:cs="Arial"/>
            <w:sz w:val="18"/>
            <w:szCs w:val="18"/>
          </w:rPr>
          <w:delText xml:space="preserve">It is the entrant’s responsibility to ensure that they (and their </w:delText>
        </w:r>
        <w:r w:rsidR="00785CEF" w:rsidRPr="00730523" w:rsidDel="000A3088">
          <w:rPr>
            <w:rFonts w:ascii="Arial" w:hAnsi="Arial" w:cs="Arial"/>
            <w:sz w:val="18"/>
            <w:szCs w:val="18"/>
          </w:rPr>
          <w:delText>guest</w:delText>
        </w:r>
        <w:r w:rsidRPr="00730523" w:rsidDel="000A3088">
          <w:rPr>
            <w:rFonts w:ascii="Arial" w:hAnsi="Arial" w:cs="Arial"/>
            <w:sz w:val="18"/>
            <w:szCs w:val="18"/>
          </w:rPr>
          <w:delText xml:space="preserve">/s, as applicable) are sufficiently healthy and fit so as to safely participate in this Promotion, and/or undertake the activities awarded as part of the Prize.  </w:delText>
        </w:r>
      </w:del>
    </w:p>
    <w:p w14:paraId="266BD81E" w14:textId="77777777" w:rsidR="00024252" w:rsidRPr="00730523" w:rsidRDefault="00024252" w:rsidP="00836012">
      <w:pPr>
        <w:numPr>
          <w:ilvl w:val="0"/>
          <w:numId w:val="1"/>
        </w:numPr>
        <w:tabs>
          <w:tab w:val="clear" w:pos="850"/>
        </w:tabs>
        <w:spacing w:after="120" w:line="240" w:lineRule="auto"/>
        <w:ind w:left="567" w:right="-24" w:hanging="567"/>
        <w:jc w:val="both"/>
        <w:rPr>
          <w:rFonts w:ascii="Arial" w:hAnsi="Arial" w:cs="Arial"/>
          <w:sz w:val="18"/>
          <w:szCs w:val="18"/>
        </w:rPr>
      </w:pPr>
      <w:bookmarkStart w:id="171" w:name="_Hlk80810349"/>
      <w:bookmarkEnd w:id="169"/>
      <w:r w:rsidRPr="00730523">
        <w:rPr>
          <w:rFonts w:ascii="Arial" w:hAnsi="Arial" w:cs="Arial"/>
          <w:sz w:val="18"/>
          <w:szCs w:val="18"/>
        </w:rPr>
        <w:t xml:space="preserve">If the Promoter becomes aware after an entrant has won a Prize that the entrant has not complied with these Terms </w:t>
      </w:r>
      <w:r w:rsidR="00A60324" w:rsidRPr="00730523">
        <w:rPr>
          <w:rFonts w:ascii="Arial" w:hAnsi="Arial" w:cs="Arial"/>
          <w:sz w:val="18"/>
          <w:szCs w:val="18"/>
        </w:rPr>
        <w:t>and Conditions</w:t>
      </w:r>
      <w:r w:rsidRPr="00730523">
        <w:rPr>
          <w:rFonts w:ascii="Arial" w:hAnsi="Arial" w:cs="Arial"/>
          <w:sz w:val="18"/>
          <w:szCs w:val="18"/>
        </w:rPr>
        <w:t xml:space="preserve">, that entrant will have no entitlement to the Prize, even if the Promoter has announced them as a winner. That entrant will be required to return, refund or otherwise make restitution of the Prize. </w:t>
      </w:r>
    </w:p>
    <w:bookmarkEnd w:id="171"/>
    <w:p w14:paraId="124EBFBB" w14:textId="77777777" w:rsidR="00027955" w:rsidRPr="00730523" w:rsidRDefault="00A60324" w:rsidP="00836012">
      <w:pPr>
        <w:numPr>
          <w:ilvl w:val="0"/>
          <w:numId w:val="1"/>
        </w:numPr>
        <w:tabs>
          <w:tab w:val="clear" w:pos="850"/>
        </w:tabs>
        <w:spacing w:after="120" w:line="240" w:lineRule="auto"/>
        <w:ind w:left="567" w:right="-24" w:hanging="567"/>
        <w:jc w:val="both"/>
        <w:rPr>
          <w:rFonts w:ascii="Arial" w:hAnsi="Arial" w:cs="Arial"/>
          <w:sz w:val="18"/>
          <w:szCs w:val="18"/>
        </w:rPr>
      </w:pPr>
      <w:r w:rsidRPr="00730523">
        <w:rPr>
          <w:rFonts w:ascii="Arial" w:hAnsi="Arial" w:cs="Arial"/>
          <w:sz w:val="18"/>
          <w:szCs w:val="18"/>
        </w:rPr>
        <w:t>The Promoter reserves the right to verify the validity of any entries and in its sole discretion, disqualify any or all entries from, and prohibit further participation in this Promotion by, any person who: (a) tampers with or benefits from any tampering with the entry process or with the operation of the Promotion; (b) acts in violation of these Terms and Conditions; (c) acts in a disruptive manner; (d) acts with the intent to annoy, abuse, threaten or harass any other person; or (e) engages in any unlawful or other improper misconduct calculated to jeopardise the fair and proper conduct of the Promotion. The Promoter’s legal rights to recover damages or other compensation from such an offender are reserved.</w:t>
      </w:r>
    </w:p>
    <w:p w14:paraId="721E31B0" w14:textId="77777777" w:rsidR="00387102" w:rsidRPr="00730523" w:rsidRDefault="00387102" w:rsidP="00836012">
      <w:pPr>
        <w:numPr>
          <w:ilvl w:val="0"/>
          <w:numId w:val="1"/>
        </w:numPr>
        <w:tabs>
          <w:tab w:val="clear" w:pos="850"/>
        </w:tabs>
        <w:spacing w:after="120" w:line="240" w:lineRule="auto"/>
        <w:ind w:left="567" w:right="-24" w:hanging="567"/>
        <w:jc w:val="both"/>
        <w:rPr>
          <w:rFonts w:ascii="Arial" w:hAnsi="Arial" w:cs="Arial"/>
          <w:sz w:val="18"/>
          <w:szCs w:val="18"/>
        </w:rPr>
      </w:pPr>
      <w:r w:rsidRPr="00730523">
        <w:rPr>
          <w:rFonts w:ascii="Arial" w:hAnsi="Arial" w:cs="Arial"/>
          <w:sz w:val="18"/>
          <w:szCs w:val="18"/>
        </w:rPr>
        <w:t xml:space="preserve">To the full extent permitted by the law the </w:t>
      </w:r>
      <w:r w:rsidR="00FD3E08" w:rsidRPr="00730523">
        <w:rPr>
          <w:rFonts w:ascii="Arial" w:hAnsi="Arial" w:cs="Arial"/>
          <w:sz w:val="18"/>
          <w:szCs w:val="18"/>
        </w:rPr>
        <w:t xml:space="preserve">Promoter and the </w:t>
      </w:r>
      <w:r w:rsidRPr="00730523">
        <w:rPr>
          <w:rFonts w:ascii="Arial" w:hAnsi="Arial" w:cs="Arial"/>
          <w:sz w:val="18"/>
          <w:szCs w:val="18"/>
        </w:rPr>
        <w:t>Relevant Parties will not be liable for any loss, damage, claim, cost, expense or personal injury suffered or sustained (including, but not limited to, that caused by a</w:t>
      </w:r>
      <w:r w:rsidR="00715CDF" w:rsidRPr="00730523">
        <w:rPr>
          <w:rFonts w:ascii="Arial" w:hAnsi="Arial" w:cs="Arial"/>
          <w:sz w:val="18"/>
          <w:szCs w:val="18"/>
        </w:rPr>
        <w:t>ny person’s negligence) by any e</w:t>
      </w:r>
      <w:r w:rsidRPr="00730523">
        <w:rPr>
          <w:rFonts w:ascii="Arial" w:hAnsi="Arial" w:cs="Arial"/>
          <w:sz w:val="18"/>
          <w:szCs w:val="18"/>
        </w:rPr>
        <w:t>ntrant in connection with the Promotion or the Prize, including:</w:t>
      </w:r>
    </w:p>
    <w:p w14:paraId="0B651517" w14:textId="77777777" w:rsidR="00387102" w:rsidRPr="00730523" w:rsidRDefault="00387102" w:rsidP="00836012">
      <w:pPr>
        <w:numPr>
          <w:ilvl w:val="0"/>
          <w:numId w:val="12"/>
        </w:numPr>
        <w:tabs>
          <w:tab w:val="clear" w:pos="850"/>
        </w:tabs>
        <w:spacing w:after="120" w:line="240" w:lineRule="auto"/>
        <w:ind w:left="1134" w:right="-24" w:hanging="567"/>
        <w:jc w:val="both"/>
        <w:rPr>
          <w:rFonts w:ascii="Arial" w:hAnsi="Arial" w:cs="Arial"/>
          <w:sz w:val="18"/>
          <w:szCs w:val="18"/>
        </w:rPr>
      </w:pPr>
      <w:r w:rsidRPr="00730523">
        <w:rPr>
          <w:rFonts w:ascii="Arial" w:hAnsi="Arial" w:cs="Arial"/>
          <w:sz w:val="18"/>
          <w:szCs w:val="18"/>
        </w:rPr>
        <w:t xml:space="preserve">any indirect, economic or consequential loss or loss of </w:t>
      </w:r>
      <w:proofErr w:type="gramStart"/>
      <w:r w:rsidRPr="00730523">
        <w:rPr>
          <w:rFonts w:ascii="Arial" w:hAnsi="Arial" w:cs="Arial"/>
          <w:sz w:val="18"/>
          <w:szCs w:val="18"/>
        </w:rPr>
        <w:t>profits;</w:t>
      </w:r>
      <w:proofErr w:type="gramEnd"/>
    </w:p>
    <w:p w14:paraId="3FE6D96A" w14:textId="77777777" w:rsidR="00387102" w:rsidRPr="00730523" w:rsidRDefault="00387102" w:rsidP="00836012">
      <w:pPr>
        <w:numPr>
          <w:ilvl w:val="0"/>
          <w:numId w:val="12"/>
        </w:numPr>
        <w:tabs>
          <w:tab w:val="clear" w:pos="850"/>
        </w:tabs>
        <w:spacing w:after="120" w:line="240" w:lineRule="auto"/>
        <w:ind w:left="1134" w:right="-24" w:hanging="567"/>
        <w:jc w:val="both"/>
        <w:rPr>
          <w:rFonts w:ascii="Arial" w:hAnsi="Arial" w:cs="Arial"/>
          <w:sz w:val="18"/>
          <w:szCs w:val="18"/>
        </w:rPr>
      </w:pPr>
      <w:r w:rsidRPr="00730523">
        <w:rPr>
          <w:rFonts w:ascii="Arial" w:hAnsi="Arial" w:cs="Arial"/>
          <w:sz w:val="18"/>
          <w:szCs w:val="18"/>
        </w:rPr>
        <w:t>any loss arising from the negligence of a Relevant Party; and</w:t>
      </w:r>
    </w:p>
    <w:p w14:paraId="162F8AFB" w14:textId="77777777" w:rsidR="00387102" w:rsidRPr="00730523" w:rsidRDefault="00387102" w:rsidP="00836012">
      <w:pPr>
        <w:numPr>
          <w:ilvl w:val="0"/>
          <w:numId w:val="12"/>
        </w:numPr>
        <w:tabs>
          <w:tab w:val="clear" w:pos="850"/>
        </w:tabs>
        <w:spacing w:after="120" w:line="240" w:lineRule="auto"/>
        <w:ind w:left="1134" w:right="-24" w:hanging="567"/>
        <w:jc w:val="both"/>
        <w:rPr>
          <w:rFonts w:ascii="Arial" w:hAnsi="Arial" w:cs="Arial"/>
          <w:sz w:val="18"/>
          <w:szCs w:val="18"/>
        </w:rPr>
      </w:pPr>
      <w:r w:rsidRPr="00730523">
        <w:rPr>
          <w:rFonts w:ascii="Arial" w:hAnsi="Arial" w:cs="Arial"/>
          <w:sz w:val="18"/>
          <w:szCs w:val="18"/>
        </w:rPr>
        <w:t xml:space="preserve">any liability for personal injury or death. </w:t>
      </w:r>
    </w:p>
    <w:p w14:paraId="38F37FFF" w14:textId="77777777" w:rsidR="001745ED" w:rsidRPr="00730523" w:rsidRDefault="001745ED" w:rsidP="00836012">
      <w:pPr>
        <w:numPr>
          <w:ilvl w:val="0"/>
          <w:numId w:val="1"/>
        </w:numPr>
        <w:tabs>
          <w:tab w:val="clear" w:pos="850"/>
        </w:tabs>
        <w:spacing w:after="120" w:line="240" w:lineRule="auto"/>
        <w:ind w:left="567" w:right="-24" w:hanging="567"/>
        <w:jc w:val="both"/>
        <w:rPr>
          <w:rFonts w:ascii="Arial" w:hAnsi="Arial" w:cs="Arial"/>
          <w:sz w:val="18"/>
          <w:szCs w:val="18"/>
        </w:rPr>
      </w:pPr>
      <w:r w:rsidRPr="00730523">
        <w:rPr>
          <w:rFonts w:ascii="Arial" w:hAnsi="Arial" w:cs="Arial"/>
          <w:sz w:val="18"/>
          <w:szCs w:val="18"/>
        </w:rPr>
        <w:t xml:space="preserve">If, for any reason, the Promotion is not capable of running as planned, including, without limitation, due to infection by computer virus, bugs, tampering, unauthorised intervention, fraud, technical failures, or any other causes </w:t>
      </w:r>
      <w:r w:rsidRPr="00730523">
        <w:rPr>
          <w:rFonts w:ascii="Arial" w:hAnsi="Arial" w:cs="Arial"/>
          <w:sz w:val="18"/>
          <w:szCs w:val="18"/>
        </w:rPr>
        <w:lastRenderedPageBreak/>
        <w:t>beyond the control of the Promoter that corrupt or affect the administration, security, fairness or integrity, or proper conduct of the Promotion, the Promoter reserves the right in its sole discretion to disqualify any individual who tampers with the entry process or take any other action, including to cancel, terminate, modify, or suspend the Promotion.</w:t>
      </w:r>
    </w:p>
    <w:p w14:paraId="7082380B" w14:textId="5EF2DE39" w:rsidR="001745ED" w:rsidRPr="00730523" w:rsidRDefault="0052098D" w:rsidP="00836012">
      <w:pPr>
        <w:numPr>
          <w:ilvl w:val="0"/>
          <w:numId w:val="1"/>
        </w:numPr>
        <w:tabs>
          <w:tab w:val="clear" w:pos="850"/>
        </w:tabs>
        <w:spacing w:after="120" w:line="240" w:lineRule="auto"/>
        <w:ind w:left="567" w:right="-24" w:hanging="567"/>
        <w:jc w:val="both"/>
        <w:rPr>
          <w:rFonts w:ascii="Arial" w:hAnsi="Arial" w:cs="Arial"/>
          <w:sz w:val="18"/>
          <w:szCs w:val="18"/>
        </w:rPr>
      </w:pPr>
      <w:r w:rsidRPr="00730523">
        <w:rPr>
          <w:rFonts w:ascii="Arial" w:hAnsi="Arial" w:cs="Arial"/>
          <w:sz w:val="18"/>
          <w:szCs w:val="18"/>
        </w:rPr>
        <w:t>The w</w:t>
      </w:r>
      <w:r w:rsidR="001745ED" w:rsidRPr="00730523">
        <w:rPr>
          <w:rFonts w:ascii="Arial" w:hAnsi="Arial" w:cs="Arial"/>
          <w:sz w:val="18"/>
          <w:szCs w:val="18"/>
        </w:rPr>
        <w:t xml:space="preserve">inner acknowledges that the Prize may be subject to additional terms and conditions imposed by third parties. </w:t>
      </w:r>
      <w:r w:rsidRPr="00730523">
        <w:rPr>
          <w:rFonts w:ascii="Arial" w:hAnsi="Arial" w:cs="Arial"/>
          <w:sz w:val="18"/>
          <w:szCs w:val="18"/>
        </w:rPr>
        <w:t>The w</w:t>
      </w:r>
      <w:r w:rsidR="001745ED" w:rsidRPr="00730523">
        <w:rPr>
          <w:rFonts w:ascii="Arial" w:hAnsi="Arial" w:cs="Arial"/>
          <w:sz w:val="18"/>
          <w:szCs w:val="18"/>
        </w:rPr>
        <w:t xml:space="preserve">inner </w:t>
      </w:r>
      <w:del w:id="172" w:author="Dalinee Bangaroo" w:date="2024-11-12T16:57:00Z" w16du:dateUtc="2024-11-12T05:57:00Z">
        <w:r w:rsidRPr="00730523" w:rsidDel="000A3088">
          <w:rPr>
            <w:rFonts w:ascii="Arial" w:hAnsi="Arial" w:cs="Arial"/>
            <w:sz w:val="18"/>
            <w:szCs w:val="18"/>
          </w:rPr>
          <w:delText>and g</w:delText>
        </w:r>
        <w:r w:rsidR="001745ED" w:rsidRPr="00730523" w:rsidDel="000A3088">
          <w:rPr>
            <w:rFonts w:ascii="Arial" w:hAnsi="Arial" w:cs="Arial"/>
            <w:sz w:val="18"/>
            <w:szCs w:val="18"/>
          </w:rPr>
          <w:delText xml:space="preserve">uest </w:delText>
        </w:r>
      </w:del>
      <w:r w:rsidR="001745ED" w:rsidRPr="00730523">
        <w:rPr>
          <w:rFonts w:ascii="Arial" w:hAnsi="Arial" w:cs="Arial"/>
          <w:sz w:val="18"/>
          <w:szCs w:val="18"/>
        </w:rPr>
        <w:t>must become acquainted with any such additional terms and condi</w:t>
      </w:r>
      <w:r w:rsidR="00E14869" w:rsidRPr="00730523">
        <w:rPr>
          <w:rFonts w:ascii="Arial" w:hAnsi="Arial" w:cs="Arial"/>
          <w:sz w:val="18"/>
          <w:szCs w:val="18"/>
        </w:rPr>
        <w:t>tions prior to taking the Prize</w:t>
      </w:r>
      <w:r w:rsidRPr="00730523">
        <w:rPr>
          <w:rFonts w:ascii="Arial" w:hAnsi="Arial" w:cs="Arial"/>
          <w:sz w:val="18"/>
          <w:szCs w:val="18"/>
        </w:rPr>
        <w:t xml:space="preserve"> and the winner </w:t>
      </w:r>
      <w:del w:id="173" w:author="Dalinee Bangaroo" w:date="2024-11-13T11:29:00Z" w16du:dateUtc="2024-11-13T00:29:00Z">
        <w:r w:rsidRPr="00730523" w:rsidDel="006A703C">
          <w:rPr>
            <w:rFonts w:ascii="Arial" w:hAnsi="Arial" w:cs="Arial"/>
            <w:sz w:val="18"/>
            <w:szCs w:val="18"/>
          </w:rPr>
          <w:delText>and g</w:delText>
        </w:r>
        <w:r w:rsidR="001745ED" w:rsidRPr="00730523" w:rsidDel="006A703C">
          <w:rPr>
            <w:rFonts w:ascii="Arial" w:hAnsi="Arial" w:cs="Arial"/>
            <w:sz w:val="18"/>
            <w:szCs w:val="18"/>
          </w:rPr>
          <w:delText xml:space="preserve">uest </w:delText>
        </w:r>
      </w:del>
      <w:r w:rsidR="001745ED" w:rsidRPr="00730523">
        <w:rPr>
          <w:rFonts w:ascii="Arial" w:hAnsi="Arial" w:cs="Arial"/>
          <w:sz w:val="18"/>
          <w:szCs w:val="18"/>
        </w:rPr>
        <w:t>agree</w:t>
      </w:r>
      <w:ins w:id="174" w:author="Dalinee Bangaroo" w:date="2024-11-13T11:29:00Z" w16du:dateUtc="2024-11-13T00:29:00Z">
        <w:r w:rsidR="006A703C">
          <w:rPr>
            <w:rFonts w:ascii="Arial" w:hAnsi="Arial" w:cs="Arial"/>
            <w:sz w:val="18"/>
            <w:szCs w:val="18"/>
          </w:rPr>
          <w:t>s</w:t>
        </w:r>
      </w:ins>
      <w:r w:rsidR="001745ED" w:rsidRPr="00730523">
        <w:rPr>
          <w:rFonts w:ascii="Arial" w:hAnsi="Arial" w:cs="Arial"/>
          <w:sz w:val="18"/>
          <w:szCs w:val="18"/>
        </w:rPr>
        <w:t xml:space="preserve"> to be bound by such terms and conditions. The Promoter does not accept any responsibility and is not liable for any additional conditions imposed on the taking of the Prize, or for the breach of those conditions by any person. </w:t>
      </w:r>
    </w:p>
    <w:p w14:paraId="418842E5" w14:textId="77777777" w:rsidR="005834EA" w:rsidRPr="000A3088" w:rsidRDefault="005834EA" w:rsidP="000A3088">
      <w:pPr>
        <w:numPr>
          <w:ilvl w:val="0"/>
          <w:numId w:val="1"/>
        </w:numPr>
        <w:spacing w:after="0" w:line="240" w:lineRule="auto"/>
        <w:ind w:left="567" w:hanging="567"/>
        <w:jc w:val="both"/>
        <w:rPr>
          <w:ins w:id="175" w:author="Dalinee Bangaroo" w:date="2024-11-12T16:35:00Z" w16du:dateUtc="2024-11-12T05:35:00Z"/>
          <w:rFonts w:ascii="Arial" w:hAnsi="Arial" w:cs="Arial"/>
          <w:sz w:val="18"/>
          <w:szCs w:val="18"/>
        </w:rPr>
      </w:pPr>
      <w:ins w:id="176" w:author="Dalinee Bangaroo" w:date="2024-11-12T16:35:00Z" w16du:dateUtc="2024-11-12T05:35:00Z">
        <w:r w:rsidRPr="000A3088">
          <w:rPr>
            <w:rFonts w:ascii="Arial" w:hAnsi="Arial" w:cs="Arial"/>
            <w:sz w:val="18"/>
            <w:szCs w:val="18"/>
          </w:rPr>
          <w:t>Nothing in these Terms and Conditions limits, excludes or modifies or purports to limit, exclude or modify the statutory consumer guarantees as provided under the Competition and Consumer Act, as well as any other implied warranties under the ASIC Act or similar consumer protection laws in the States and Territories of Australia (“</w:t>
        </w:r>
        <w:r w:rsidRPr="000A3088">
          <w:rPr>
            <w:rFonts w:ascii="Arial" w:hAnsi="Arial" w:cs="Arial"/>
            <w:b/>
            <w:sz w:val="18"/>
            <w:szCs w:val="18"/>
          </w:rPr>
          <w:t>Non-Excludable Guarantees</w:t>
        </w:r>
        <w:r w:rsidRPr="000A3088">
          <w:rPr>
            <w:rFonts w:ascii="Arial" w:hAnsi="Arial" w:cs="Arial"/>
            <w:sz w:val="18"/>
            <w:szCs w:val="18"/>
          </w:rPr>
          <w:t>”). Except for any liability that cannot by law be excluded, including the Non-Excludable Guarantees, the Promoter (including its respective officers, employees and agents) excludes all liability (including negligence), for any personal injury; or any loss or damage (including loss of opportunity); whether direct, indirect, special or consequential, arising in any way out of the promotion.</w:t>
        </w:r>
      </w:ins>
    </w:p>
    <w:p w14:paraId="75373FB0" w14:textId="77777777" w:rsidR="005834EA" w:rsidRDefault="005834EA" w:rsidP="00836012">
      <w:pPr>
        <w:numPr>
          <w:ilvl w:val="0"/>
          <w:numId w:val="1"/>
        </w:numPr>
        <w:tabs>
          <w:tab w:val="clear" w:pos="850"/>
        </w:tabs>
        <w:spacing w:after="120" w:line="240" w:lineRule="auto"/>
        <w:ind w:left="567" w:right="-24" w:hanging="567"/>
        <w:jc w:val="both"/>
        <w:rPr>
          <w:ins w:id="177" w:author="Dalinee Bangaroo" w:date="2024-11-12T16:35:00Z" w16du:dateUtc="2024-11-12T05:35:00Z"/>
          <w:rFonts w:ascii="Arial" w:hAnsi="Arial" w:cs="Arial"/>
          <w:sz w:val="18"/>
          <w:szCs w:val="18"/>
        </w:rPr>
      </w:pPr>
    </w:p>
    <w:p w14:paraId="4EACF91A" w14:textId="72DC782E" w:rsidR="001745ED" w:rsidRPr="00730523" w:rsidRDefault="001745ED" w:rsidP="00836012">
      <w:pPr>
        <w:numPr>
          <w:ilvl w:val="0"/>
          <w:numId w:val="1"/>
        </w:numPr>
        <w:tabs>
          <w:tab w:val="clear" w:pos="850"/>
        </w:tabs>
        <w:spacing w:after="120" w:line="240" w:lineRule="auto"/>
        <w:ind w:left="567" w:right="-24" w:hanging="567"/>
        <w:jc w:val="both"/>
        <w:rPr>
          <w:rFonts w:ascii="Arial" w:hAnsi="Arial" w:cs="Arial"/>
          <w:sz w:val="18"/>
          <w:szCs w:val="18"/>
        </w:rPr>
      </w:pPr>
      <w:r w:rsidRPr="00730523">
        <w:rPr>
          <w:rFonts w:ascii="Arial" w:hAnsi="Arial" w:cs="Arial"/>
          <w:sz w:val="18"/>
          <w:szCs w:val="18"/>
        </w:rPr>
        <w:t>Except for any liability which cannot be excluded by law,</w:t>
      </w:r>
      <w:ins w:id="178" w:author="Dalinee Bangaroo" w:date="2024-11-12T16:35:00Z" w16du:dateUtc="2024-11-12T05:35:00Z">
        <w:r w:rsidR="005834EA" w:rsidRPr="005834EA">
          <w:t xml:space="preserve"> </w:t>
        </w:r>
        <w:r w:rsidR="005834EA" w:rsidRPr="005834EA">
          <w:rPr>
            <w:rFonts w:ascii="Arial" w:hAnsi="Arial" w:cs="Arial"/>
            <w:sz w:val="18"/>
            <w:szCs w:val="18"/>
          </w:rPr>
          <w:t>including the Non-Excludable Guarantees</w:t>
        </w:r>
        <w:r w:rsidR="005834EA">
          <w:rPr>
            <w:rFonts w:ascii="Arial" w:hAnsi="Arial" w:cs="Arial"/>
            <w:sz w:val="18"/>
            <w:szCs w:val="18"/>
          </w:rPr>
          <w:t>,</w:t>
        </w:r>
      </w:ins>
      <w:r w:rsidRPr="00730523">
        <w:rPr>
          <w:rFonts w:ascii="Arial" w:hAnsi="Arial" w:cs="Arial"/>
          <w:sz w:val="18"/>
          <w:szCs w:val="18"/>
        </w:rPr>
        <w:t xml:space="preserve"> the Promoter</w:t>
      </w:r>
      <w:ins w:id="179" w:author="Dalinee Bangaroo" w:date="2024-11-12T16:36:00Z" w16du:dateUtc="2024-11-12T05:36:00Z">
        <w:r w:rsidR="005834EA">
          <w:rPr>
            <w:rFonts w:ascii="Arial" w:hAnsi="Arial" w:cs="Arial"/>
            <w:sz w:val="18"/>
            <w:szCs w:val="18"/>
          </w:rPr>
          <w:t xml:space="preserve"> </w:t>
        </w:r>
        <w:r w:rsidR="005834EA" w:rsidRPr="005834EA">
          <w:rPr>
            <w:rFonts w:ascii="Arial" w:hAnsi="Arial" w:cs="Arial"/>
            <w:sz w:val="18"/>
            <w:szCs w:val="18"/>
          </w:rPr>
          <w:t xml:space="preserve">(including its respective officers, employees and agents) </w:t>
        </w:r>
      </w:ins>
      <w:del w:id="180" w:author="Dalinee Bangaroo" w:date="2024-11-12T16:36:00Z" w16du:dateUtc="2024-11-12T05:36:00Z">
        <w:r w:rsidRPr="00730523" w:rsidDel="005834EA">
          <w:rPr>
            <w:rFonts w:ascii="Arial" w:hAnsi="Arial" w:cs="Arial"/>
            <w:sz w:val="18"/>
            <w:szCs w:val="18"/>
          </w:rPr>
          <w:delText xml:space="preserve"> </w:delText>
        </w:r>
      </w:del>
      <w:r w:rsidRPr="00730523">
        <w:rPr>
          <w:rFonts w:ascii="Arial" w:hAnsi="Arial" w:cs="Arial"/>
          <w:sz w:val="18"/>
          <w:szCs w:val="18"/>
        </w:rPr>
        <w:t xml:space="preserve">is not responsible for: </w:t>
      </w:r>
    </w:p>
    <w:p w14:paraId="5CDD4511" w14:textId="77777777" w:rsidR="001745ED" w:rsidRPr="00730523" w:rsidRDefault="001745ED" w:rsidP="00836012">
      <w:pPr>
        <w:numPr>
          <w:ilvl w:val="0"/>
          <w:numId w:val="15"/>
        </w:numPr>
        <w:tabs>
          <w:tab w:val="clear" w:pos="850"/>
        </w:tabs>
        <w:spacing w:after="120" w:line="240" w:lineRule="auto"/>
        <w:ind w:left="1134" w:right="-24" w:hanging="567"/>
        <w:jc w:val="both"/>
        <w:rPr>
          <w:rFonts w:ascii="Arial" w:hAnsi="Arial" w:cs="Arial"/>
          <w:sz w:val="18"/>
          <w:szCs w:val="18"/>
        </w:rPr>
      </w:pPr>
      <w:r w:rsidRPr="00730523">
        <w:rPr>
          <w:rFonts w:ascii="Arial" w:hAnsi="Arial" w:cs="Arial"/>
          <w:sz w:val="18"/>
          <w:szCs w:val="18"/>
        </w:rPr>
        <w:t xml:space="preserve">any problems or technical malfunction with any telephone network or lines, computer online systems, servers or providers, computer equipment, or software, or any technical problems or traffic congestion on any computer system or at any website, or any combination thereof, including (but not limited to) any injury or damage to participants or any other person’s property related to or resulting from participation in the </w:t>
      </w:r>
      <w:proofErr w:type="gramStart"/>
      <w:r w:rsidRPr="00730523">
        <w:rPr>
          <w:rFonts w:ascii="Arial" w:hAnsi="Arial" w:cs="Arial"/>
          <w:sz w:val="18"/>
          <w:szCs w:val="18"/>
        </w:rPr>
        <w:t>Promotion;</w:t>
      </w:r>
      <w:proofErr w:type="gramEnd"/>
    </w:p>
    <w:p w14:paraId="2FAF8939" w14:textId="77777777" w:rsidR="001745ED" w:rsidRPr="00730523" w:rsidRDefault="001745ED" w:rsidP="00836012">
      <w:pPr>
        <w:numPr>
          <w:ilvl w:val="0"/>
          <w:numId w:val="15"/>
        </w:numPr>
        <w:tabs>
          <w:tab w:val="clear" w:pos="850"/>
        </w:tabs>
        <w:spacing w:after="120" w:line="240" w:lineRule="auto"/>
        <w:ind w:left="1134" w:right="-24" w:hanging="567"/>
        <w:jc w:val="both"/>
        <w:rPr>
          <w:rFonts w:ascii="Arial" w:hAnsi="Arial" w:cs="Arial"/>
          <w:sz w:val="18"/>
          <w:szCs w:val="18"/>
        </w:rPr>
      </w:pPr>
      <w:r w:rsidRPr="00730523">
        <w:rPr>
          <w:rFonts w:ascii="Arial" w:hAnsi="Arial" w:cs="Arial"/>
          <w:sz w:val="18"/>
          <w:szCs w:val="18"/>
        </w:rPr>
        <w:t xml:space="preserve">any incorrect or inaccurate information, caused either by users, by any of the equipment or programming associated with or used in connection with the Promotion, or by any technical error that may occur </w:t>
      </w:r>
      <w:proofErr w:type="gramStart"/>
      <w:r w:rsidRPr="00730523">
        <w:rPr>
          <w:rFonts w:ascii="Arial" w:hAnsi="Arial" w:cs="Arial"/>
          <w:sz w:val="18"/>
          <w:szCs w:val="18"/>
        </w:rPr>
        <w:t>in the course of</w:t>
      </w:r>
      <w:proofErr w:type="gramEnd"/>
      <w:r w:rsidRPr="00730523">
        <w:rPr>
          <w:rFonts w:ascii="Arial" w:hAnsi="Arial" w:cs="Arial"/>
          <w:sz w:val="18"/>
          <w:szCs w:val="18"/>
        </w:rPr>
        <w:t xml:space="preserve"> the Promotion; or</w:t>
      </w:r>
    </w:p>
    <w:p w14:paraId="7C3026B2" w14:textId="77777777" w:rsidR="001745ED" w:rsidRPr="00730523" w:rsidRDefault="001745ED" w:rsidP="00836012">
      <w:pPr>
        <w:numPr>
          <w:ilvl w:val="0"/>
          <w:numId w:val="15"/>
        </w:numPr>
        <w:tabs>
          <w:tab w:val="clear" w:pos="850"/>
        </w:tabs>
        <w:spacing w:after="120" w:line="240" w:lineRule="auto"/>
        <w:ind w:left="1134" w:right="-24" w:hanging="567"/>
        <w:jc w:val="both"/>
        <w:rPr>
          <w:rFonts w:ascii="Arial" w:hAnsi="Arial" w:cs="Arial"/>
          <w:sz w:val="18"/>
          <w:szCs w:val="18"/>
        </w:rPr>
      </w:pPr>
      <w:r w:rsidRPr="00730523">
        <w:rPr>
          <w:rFonts w:ascii="Arial" w:hAnsi="Arial" w:cs="Arial"/>
          <w:sz w:val="18"/>
          <w:szCs w:val="18"/>
        </w:rPr>
        <w:t xml:space="preserve">any error; omission; interruption; deletion; defect; delay in operation or </w:t>
      </w:r>
      <w:r w:rsidRPr="00730523">
        <w:rPr>
          <w:rFonts w:ascii="Arial" w:hAnsi="Arial" w:cs="Arial"/>
          <w:sz w:val="18"/>
          <w:szCs w:val="18"/>
        </w:rPr>
        <w:t xml:space="preserve">transmission; communications line failure; theft; or destruction or unauthorised access to, or alteration of, entries or </w:t>
      </w:r>
      <w:r w:rsidR="00715CDF" w:rsidRPr="00730523">
        <w:rPr>
          <w:rFonts w:ascii="Arial" w:hAnsi="Arial" w:cs="Arial"/>
          <w:sz w:val="18"/>
          <w:szCs w:val="18"/>
        </w:rPr>
        <w:t>e</w:t>
      </w:r>
      <w:r w:rsidRPr="00730523">
        <w:rPr>
          <w:rFonts w:ascii="Arial" w:hAnsi="Arial" w:cs="Arial"/>
          <w:sz w:val="18"/>
          <w:szCs w:val="18"/>
        </w:rPr>
        <w:t xml:space="preserve">ntrants’ details. </w:t>
      </w:r>
    </w:p>
    <w:p w14:paraId="5E497672" w14:textId="77777777" w:rsidR="001745ED" w:rsidRPr="00730523" w:rsidRDefault="001745ED" w:rsidP="00836012">
      <w:pPr>
        <w:numPr>
          <w:ilvl w:val="0"/>
          <w:numId w:val="1"/>
        </w:numPr>
        <w:tabs>
          <w:tab w:val="clear" w:pos="850"/>
        </w:tabs>
        <w:spacing w:after="120" w:line="240" w:lineRule="auto"/>
        <w:ind w:left="567" w:right="-24" w:hanging="567"/>
        <w:jc w:val="both"/>
        <w:rPr>
          <w:rFonts w:ascii="Arial" w:hAnsi="Arial" w:cs="Arial"/>
          <w:sz w:val="18"/>
          <w:szCs w:val="18"/>
        </w:rPr>
      </w:pPr>
      <w:r w:rsidRPr="00730523">
        <w:rPr>
          <w:rFonts w:ascii="Arial" w:hAnsi="Arial" w:cs="Arial"/>
          <w:sz w:val="18"/>
          <w:szCs w:val="18"/>
        </w:rPr>
        <w:t xml:space="preserve">Any attempt to cause damage to any website or the information on any website associated with this Promotion or to otherwise undermine the fair and legitimate operation of this Promotion may be a violation of criminal and civil laws. The Promoter reserves the right to seek damages in the fullest extent permitted by law </w:t>
      </w:r>
      <w:proofErr w:type="gramStart"/>
      <w:r w:rsidRPr="00730523">
        <w:rPr>
          <w:rFonts w:ascii="Arial" w:hAnsi="Arial" w:cs="Arial"/>
          <w:sz w:val="18"/>
          <w:szCs w:val="18"/>
        </w:rPr>
        <w:t>in the event that</w:t>
      </w:r>
      <w:proofErr w:type="gramEnd"/>
      <w:r w:rsidRPr="00730523">
        <w:rPr>
          <w:rFonts w:ascii="Arial" w:hAnsi="Arial" w:cs="Arial"/>
          <w:sz w:val="18"/>
          <w:szCs w:val="18"/>
        </w:rPr>
        <w:t xml:space="preserve"> any such attempt is made, whether or not that attempt results in any such damage, interference or undermining. </w:t>
      </w:r>
    </w:p>
    <w:p w14:paraId="4351CFF3" w14:textId="77777777" w:rsidR="00B31FD4" w:rsidRPr="00730523" w:rsidRDefault="00B31FD4" w:rsidP="00836012">
      <w:pPr>
        <w:numPr>
          <w:ilvl w:val="0"/>
          <w:numId w:val="1"/>
        </w:numPr>
        <w:tabs>
          <w:tab w:val="clear" w:pos="850"/>
        </w:tabs>
        <w:spacing w:after="120" w:line="240" w:lineRule="auto"/>
        <w:ind w:left="567" w:right="-24" w:hanging="567"/>
        <w:jc w:val="both"/>
        <w:rPr>
          <w:rFonts w:ascii="Arial" w:hAnsi="Arial" w:cs="Arial"/>
          <w:sz w:val="18"/>
          <w:szCs w:val="18"/>
        </w:rPr>
      </w:pPr>
      <w:r w:rsidRPr="00730523">
        <w:rPr>
          <w:rFonts w:ascii="Arial" w:hAnsi="Arial" w:cs="Arial"/>
          <w:sz w:val="18"/>
          <w:szCs w:val="18"/>
        </w:rPr>
        <w:t xml:space="preserve">The Promoter and its associated agencies and companies make no warranties or representations about the fitness for purpose or suitability of any Prize and will not accept responsibility for the quality or fitness for any purpose of any Prize, or the failure of any Prize to be of merchantable quality. If liability under terms implied by legislation cannot be excluded, the liability of the Promoter and its associated agencies and companies is limited to re-supplying the relevant goods or services or paying the cost of replacing them. </w:t>
      </w:r>
    </w:p>
    <w:p w14:paraId="34A383A1" w14:textId="77777777" w:rsidR="001745ED" w:rsidRPr="00730523" w:rsidRDefault="001745ED" w:rsidP="00836012">
      <w:pPr>
        <w:numPr>
          <w:ilvl w:val="0"/>
          <w:numId w:val="1"/>
        </w:numPr>
        <w:tabs>
          <w:tab w:val="clear" w:pos="850"/>
        </w:tabs>
        <w:spacing w:after="120" w:line="240" w:lineRule="auto"/>
        <w:ind w:left="567" w:right="-24" w:hanging="567"/>
        <w:jc w:val="both"/>
        <w:rPr>
          <w:rFonts w:ascii="Arial" w:hAnsi="Arial" w:cs="Arial"/>
          <w:sz w:val="18"/>
          <w:szCs w:val="18"/>
        </w:rPr>
      </w:pPr>
      <w:r w:rsidRPr="00730523">
        <w:rPr>
          <w:rFonts w:ascii="Arial" w:hAnsi="Arial" w:cs="Arial"/>
          <w:sz w:val="18"/>
          <w:szCs w:val="18"/>
        </w:rPr>
        <w:t>These Terms and Conditions are governed by the laws of New South Wales.</w:t>
      </w:r>
      <w:r w:rsidR="00715CDF" w:rsidRPr="00730523">
        <w:rPr>
          <w:rFonts w:ascii="Arial" w:hAnsi="Arial" w:cs="Arial"/>
          <w:sz w:val="18"/>
          <w:szCs w:val="18"/>
        </w:rPr>
        <w:t xml:space="preserve"> The Promoter and all e</w:t>
      </w:r>
      <w:r w:rsidRPr="00730523">
        <w:rPr>
          <w:rFonts w:ascii="Arial" w:hAnsi="Arial" w:cs="Arial"/>
          <w:sz w:val="18"/>
          <w:szCs w:val="18"/>
        </w:rPr>
        <w:t>ntrants irrevocably submit to the non-exclusive jurisdiction of New South Wales.</w:t>
      </w:r>
    </w:p>
    <w:p w14:paraId="436D14FF" w14:textId="77777777" w:rsidR="005813EA" w:rsidRPr="00730523" w:rsidRDefault="001745ED" w:rsidP="005813EA">
      <w:pPr>
        <w:numPr>
          <w:ilvl w:val="0"/>
          <w:numId w:val="1"/>
        </w:numPr>
        <w:tabs>
          <w:tab w:val="clear" w:pos="850"/>
        </w:tabs>
        <w:spacing w:after="120" w:line="240" w:lineRule="auto"/>
        <w:ind w:left="567" w:right="-24" w:hanging="567"/>
        <w:jc w:val="both"/>
        <w:rPr>
          <w:rFonts w:ascii="Arial" w:hAnsi="Arial" w:cs="Arial"/>
          <w:sz w:val="18"/>
          <w:szCs w:val="18"/>
        </w:rPr>
      </w:pPr>
      <w:r w:rsidRPr="00730523">
        <w:rPr>
          <w:rFonts w:ascii="Arial" w:hAnsi="Arial" w:cs="Arial"/>
          <w:sz w:val="18"/>
          <w:szCs w:val="18"/>
        </w:rPr>
        <w:t>These rules are Terms and Conditions and constitute the entire te</w:t>
      </w:r>
      <w:r w:rsidR="00715CDF" w:rsidRPr="00730523">
        <w:rPr>
          <w:rFonts w:ascii="Arial" w:hAnsi="Arial" w:cs="Arial"/>
          <w:sz w:val="18"/>
          <w:szCs w:val="18"/>
        </w:rPr>
        <w:t>rms and conditions between the e</w:t>
      </w:r>
      <w:r w:rsidRPr="00730523">
        <w:rPr>
          <w:rFonts w:ascii="Arial" w:hAnsi="Arial" w:cs="Arial"/>
          <w:sz w:val="18"/>
          <w:szCs w:val="18"/>
        </w:rPr>
        <w:t>ntrant and the Promoter with respect to the Promotion. The Promoter may alter, modify, or amend these Terms and Conditions at its sole di</w:t>
      </w:r>
      <w:r w:rsidR="00715CDF" w:rsidRPr="00730523">
        <w:rPr>
          <w:rFonts w:ascii="Arial" w:hAnsi="Arial" w:cs="Arial"/>
          <w:sz w:val="18"/>
          <w:szCs w:val="18"/>
        </w:rPr>
        <w:t>scretion and will only provide e</w:t>
      </w:r>
      <w:r w:rsidRPr="00730523">
        <w:rPr>
          <w:rFonts w:ascii="Arial" w:hAnsi="Arial" w:cs="Arial"/>
          <w:sz w:val="18"/>
          <w:szCs w:val="18"/>
        </w:rPr>
        <w:t>ntrants with notice of substantial amendments.</w:t>
      </w:r>
    </w:p>
    <w:p w14:paraId="22515909" w14:textId="1A2C7C18" w:rsidR="005813EA" w:rsidRPr="00730523" w:rsidRDefault="005813EA" w:rsidP="005813EA">
      <w:pPr>
        <w:numPr>
          <w:ilvl w:val="0"/>
          <w:numId w:val="1"/>
        </w:numPr>
        <w:tabs>
          <w:tab w:val="clear" w:pos="850"/>
        </w:tabs>
        <w:spacing w:after="120" w:line="240" w:lineRule="auto"/>
        <w:ind w:left="567" w:right="-24" w:hanging="567"/>
        <w:jc w:val="both"/>
        <w:rPr>
          <w:rFonts w:ascii="Arial" w:hAnsi="Arial" w:cs="Arial"/>
          <w:sz w:val="18"/>
          <w:szCs w:val="18"/>
        </w:rPr>
      </w:pPr>
      <w:r w:rsidRPr="00730523">
        <w:rPr>
          <w:rFonts w:ascii="Arial" w:hAnsi="Arial" w:cs="Arial"/>
          <w:sz w:val="18"/>
          <w:szCs w:val="18"/>
        </w:rPr>
        <w:t xml:space="preserve">Subject to clause </w:t>
      </w:r>
      <w:del w:id="181" w:author="Dalinee Bangaroo" w:date="2024-11-12T16:58:00Z" w16du:dateUtc="2024-11-12T05:58:00Z">
        <w:r w:rsidRPr="00730523" w:rsidDel="00C639A6">
          <w:rPr>
            <w:rFonts w:ascii="Arial" w:hAnsi="Arial" w:cs="Arial"/>
            <w:sz w:val="18"/>
            <w:szCs w:val="18"/>
          </w:rPr>
          <w:delText xml:space="preserve">18 </w:delText>
        </w:r>
      </w:del>
      <w:ins w:id="182" w:author="Dalinee Bangaroo" w:date="2024-11-12T16:58:00Z" w16du:dateUtc="2024-11-12T05:58:00Z">
        <w:r w:rsidR="00C639A6">
          <w:rPr>
            <w:rFonts w:ascii="Arial" w:hAnsi="Arial" w:cs="Arial"/>
            <w:sz w:val="18"/>
            <w:szCs w:val="18"/>
          </w:rPr>
          <w:t>17</w:t>
        </w:r>
        <w:r w:rsidR="00C639A6" w:rsidRPr="00730523">
          <w:rPr>
            <w:rFonts w:ascii="Arial" w:hAnsi="Arial" w:cs="Arial"/>
            <w:sz w:val="18"/>
            <w:szCs w:val="18"/>
          </w:rPr>
          <w:t xml:space="preserve"> </w:t>
        </w:r>
      </w:ins>
      <w:r w:rsidRPr="00730523">
        <w:rPr>
          <w:rFonts w:ascii="Arial" w:hAnsi="Arial" w:cs="Arial"/>
          <w:sz w:val="18"/>
          <w:szCs w:val="18"/>
        </w:rPr>
        <w:t>of these Terms and Conditions, all entries become the property of the Promoter.</w:t>
      </w:r>
    </w:p>
    <w:p w14:paraId="77FEA0C7" w14:textId="7C7DFAE5" w:rsidR="005813EA" w:rsidRPr="00906D7D" w:rsidRDefault="005813EA" w:rsidP="00C639A6">
      <w:pPr>
        <w:numPr>
          <w:ilvl w:val="0"/>
          <w:numId w:val="1"/>
        </w:numPr>
        <w:tabs>
          <w:tab w:val="clear" w:pos="850"/>
        </w:tabs>
        <w:spacing w:after="120" w:line="240" w:lineRule="auto"/>
        <w:ind w:right="-24"/>
        <w:jc w:val="both"/>
        <w:rPr>
          <w:rFonts w:ascii="Arial" w:hAnsi="Arial" w:cs="Arial"/>
          <w:sz w:val="18"/>
          <w:szCs w:val="18"/>
        </w:rPr>
      </w:pPr>
      <w:r w:rsidRPr="00730523">
        <w:rPr>
          <w:rFonts w:ascii="Arial" w:hAnsi="Arial" w:cs="Arial"/>
          <w:sz w:val="18"/>
          <w:szCs w:val="18"/>
        </w:rPr>
        <w:t xml:space="preserve">The Prize will be awarded to the winner, being person named in the entry. However, </w:t>
      </w:r>
      <w:del w:id="183" w:author="Dalinee Bangaroo" w:date="2024-11-12T16:10:00Z" w16du:dateUtc="2024-11-12T05:10:00Z">
        <w:r w:rsidRPr="00730523" w:rsidDel="00906D7D">
          <w:rPr>
            <w:rFonts w:ascii="Arial" w:hAnsi="Arial" w:cs="Arial"/>
            <w:sz w:val="18"/>
            <w:szCs w:val="18"/>
          </w:rPr>
          <w:delText>in</w:delText>
        </w:r>
      </w:del>
      <w:ins w:id="184" w:author="Dalinee Bangaroo" w:date="2024-11-12T16:10:00Z" w16du:dateUtc="2024-11-12T05:10:00Z">
        <w:r w:rsidR="00906D7D">
          <w:rPr>
            <w:rFonts w:ascii="Arial" w:hAnsi="Arial" w:cs="Arial"/>
            <w:sz w:val="18"/>
            <w:szCs w:val="18"/>
          </w:rPr>
          <w:t>if th</w:t>
        </w:r>
      </w:ins>
      <w:ins w:id="185" w:author="Dalinee Bangaroo" w:date="2024-11-12T16:11:00Z" w16du:dateUtc="2024-11-12T05:11:00Z">
        <w:r w:rsidR="00906D7D">
          <w:rPr>
            <w:rFonts w:ascii="Arial" w:hAnsi="Arial" w:cs="Arial"/>
            <w:sz w:val="18"/>
            <w:szCs w:val="18"/>
          </w:rPr>
          <w:t>ere is</w:t>
        </w:r>
      </w:ins>
      <w:r w:rsidRPr="00730523">
        <w:rPr>
          <w:rFonts w:ascii="Arial" w:hAnsi="Arial" w:cs="Arial"/>
          <w:sz w:val="18"/>
          <w:szCs w:val="18"/>
        </w:rPr>
        <w:t xml:space="preserve"> a </w:t>
      </w:r>
      <w:proofErr w:type="spellStart"/>
      <w:r w:rsidRPr="00730523">
        <w:rPr>
          <w:rFonts w:ascii="Arial" w:hAnsi="Arial" w:cs="Arial"/>
          <w:sz w:val="18"/>
          <w:szCs w:val="18"/>
        </w:rPr>
        <w:t>dispute</w:t>
      </w:r>
      <w:del w:id="186" w:author="Dalinee Bangaroo" w:date="2024-11-12T16:10:00Z" w16du:dateUtc="2024-11-12T05:10:00Z">
        <w:r w:rsidRPr="00730523" w:rsidDel="00906D7D">
          <w:rPr>
            <w:rFonts w:ascii="Arial" w:hAnsi="Arial" w:cs="Arial"/>
            <w:sz w:val="18"/>
            <w:szCs w:val="18"/>
          </w:rPr>
          <w:delText xml:space="preserve">, </w:delText>
        </w:r>
      </w:del>
      <w:ins w:id="187" w:author="Dalinee Bangaroo" w:date="2024-11-12T16:10:00Z" w16du:dateUtc="2024-11-12T05:10:00Z">
        <w:r w:rsidR="00906D7D" w:rsidRPr="00906D7D">
          <w:rPr>
            <w:rFonts w:ascii="Arial" w:hAnsi="Arial" w:cs="Arial"/>
            <w:sz w:val="18"/>
            <w:szCs w:val="18"/>
          </w:rPr>
          <w:t>as</w:t>
        </w:r>
        <w:proofErr w:type="spellEnd"/>
        <w:r w:rsidR="00906D7D" w:rsidRPr="00906D7D">
          <w:rPr>
            <w:rFonts w:ascii="Arial" w:hAnsi="Arial" w:cs="Arial"/>
            <w:sz w:val="18"/>
            <w:szCs w:val="18"/>
          </w:rPr>
          <w:t xml:space="preserve"> to the identity of an entrant, the Promoter reserves the right, in its sole discretion, to determine the identity of the entrant</w:t>
        </w:r>
      </w:ins>
      <w:ins w:id="188" w:author="Dalinee Bangaroo" w:date="2024-11-12T16:11:00Z" w16du:dateUtc="2024-11-12T05:11:00Z">
        <w:r w:rsidR="00906D7D">
          <w:rPr>
            <w:rFonts w:ascii="Arial" w:hAnsi="Arial" w:cs="Arial"/>
            <w:sz w:val="18"/>
            <w:szCs w:val="18"/>
          </w:rPr>
          <w:t>.</w:t>
        </w:r>
      </w:ins>
      <w:del w:id="189" w:author="Dalinee Bangaroo" w:date="2024-11-12T16:10:00Z" w16du:dateUtc="2024-11-12T05:10:00Z">
        <w:r w:rsidRPr="00906D7D" w:rsidDel="00906D7D">
          <w:rPr>
            <w:rFonts w:ascii="Arial" w:hAnsi="Arial" w:cs="Arial"/>
            <w:sz w:val="18"/>
            <w:szCs w:val="18"/>
          </w:rPr>
          <w:delText>the prize will be awarded to the account holder of the entry mechanism used to submit their entry</w:delText>
        </w:r>
      </w:del>
      <w:del w:id="190" w:author="Dalinee Bangaroo" w:date="2024-11-12T16:11:00Z" w16du:dateUtc="2024-11-12T05:11:00Z">
        <w:r w:rsidRPr="00906D7D" w:rsidDel="00906D7D">
          <w:rPr>
            <w:rFonts w:ascii="Arial" w:hAnsi="Arial" w:cs="Arial"/>
            <w:sz w:val="18"/>
            <w:szCs w:val="18"/>
          </w:rPr>
          <w:delText>.</w:delText>
        </w:r>
      </w:del>
      <w:r w:rsidRPr="00906D7D">
        <w:rPr>
          <w:rFonts w:ascii="Arial" w:hAnsi="Arial" w:cs="Arial"/>
          <w:sz w:val="18"/>
          <w:szCs w:val="18"/>
        </w:rPr>
        <w:t xml:space="preserve"> </w:t>
      </w:r>
    </w:p>
    <w:p w14:paraId="4EF0510C" w14:textId="77777777" w:rsidR="001745ED" w:rsidRPr="00730523" w:rsidRDefault="001745ED" w:rsidP="00836012">
      <w:pPr>
        <w:spacing w:after="120" w:line="240" w:lineRule="auto"/>
        <w:ind w:right="-330"/>
        <w:jc w:val="both"/>
        <w:rPr>
          <w:rFonts w:ascii="Arial" w:hAnsi="Arial" w:cs="Arial"/>
          <w:b/>
          <w:sz w:val="18"/>
          <w:szCs w:val="18"/>
        </w:rPr>
      </w:pPr>
      <w:r w:rsidRPr="00730523">
        <w:rPr>
          <w:rFonts w:ascii="Arial" w:hAnsi="Arial" w:cs="Arial"/>
          <w:b/>
          <w:sz w:val="18"/>
          <w:szCs w:val="18"/>
        </w:rPr>
        <w:t>PRIVACY</w:t>
      </w:r>
    </w:p>
    <w:p w14:paraId="74621ECF" w14:textId="13146994" w:rsidR="001745ED" w:rsidRPr="00730523" w:rsidRDefault="001745ED" w:rsidP="00836012">
      <w:pPr>
        <w:numPr>
          <w:ilvl w:val="0"/>
          <w:numId w:val="1"/>
        </w:numPr>
        <w:tabs>
          <w:tab w:val="clear" w:pos="850"/>
        </w:tabs>
        <w:spacing w:after="120" w:line="240" w:lineRule="auto"/>
        <w:ind w:left="567" w:right="-24" w:hanging="567"/>
        <w:jc w:val="both"/>
        <w:rPr>
          <w:rFonts w:ascii="Arial" w:hAnsi="Arial" w:cs="Arial"/>
          <w:sz w:val="18"/>
          <w:szCs w:val="18"/>
        </w:rPr>
      </w:pPr>
      <w:r w:rsidRPr="00730523">
        <w:rPr>
          <w:rFonts w:ascii="Arial" w:hAnsi="Arial" w:cs="Arial"/>
          <w:sz w:val="18"/>
          <w:szCs w:val="18"/>
        </w:rPr>
        <w:t xml:space="preserve">The Promoter is bound by the Australian Privacy Principles in the Privacy Act 1988. Entrants’ personal information will be collected, used and disclosed as set out in </w:t>
      </w:r>
      <w:r w:rsidR="004C4DCE" w:rsidRPr="00730523">
        <w:rPr>
          <w:rFonts w:ascii="Arial" w:hAnsi="Arial" w:cs="Arial"/>
          <w:sz w:val="18"/>
          <w:szCs w:val="18"/>
        </w:rPr>
        <w:t xml:space="preserve">relevant </w:t>
      </w:r>
      <w:r w:rsidR="004470CA" w:rsidRPr="00730523">
        <w:rPr>
          <w:rFonts w:ascii="Arial" w:hAnsi="Arial" w:cs="Arial"/>
          <w:sz w:val="18"/>
          <w:szCs w:val="18"/>
        </w:rPr>
        <w:t>Competition Privacy Notice section of the Schedule</w:t>
      </w:r>
      <w:r w:rsidRPr="00730523">
        <w:rPr>
          <w:rFonts w:ascii="Arial" w:hAnsi="Arial" w:cs="Arial"/>
          <w:sz w:val="18"/>
          <w:szCs w:val="18"/>
        </w:rPr>
        <w:t xml:space="preserve">.  </w:t>
      </w:r>
    </w:p>
    <w:p w14:paraId="7344E927" w14:textId="77777777" w:rsidR="00B31FD4" w:rsidRPr="00730523" w:rsidRDefault="00B31FD4" w:rsidP="00836012">
      <w:pPr>
        <w:numPr>
          <w:ilvl w:val="0"/>
          <w:numId w:val="1"/>
        </w:numPr>
        <w:tabs>
          <w:tab w:val="clear" w:pos="850"/>
        </w:tabs>
        <w:spacing w:after="120" w:line="240" w:lineRule="auto"/>
        <w:ind w:left="567" w:right="-24" w:hanging="567"/>
        <w:jc w:val="both"/>
        <w:rPr>
          <w:rFonts w:ascii="Arial" w:hAnsi="Arial" w:cs="Arial"/>
          <w:sz w:val="18"/>
          <w:szCs w:val="18"/>
        </w:rPr>
      </w:pPr>
      <w:r w:rsidRPr="00730523">
        <w:rPr>
          <w:rFonts w:ascii="Arial" w:hAnsi="Arial" w:cs="Arial"/>
          <w:sz w:val="18"/>
          <w:szCs w:val="18"/>
        </w:rPr>
        <w:t xml:space="preserve">Each entrant must ensure that any other person whose personal details have been provided by the entrant to the Promoter for the purposes of the entrant’s participation in this Promotion has given their express consent for their details to be provided to the Promoter and any of </w:t>
      </w:r>
      <w:r w:rsidR="001F044B" w:rsidRPr="00730523">
        <w:rPr>
          <w:rFonts w:ascii="Arial" w:hAnsi="Arial" w:cs="Arial"/>
          <w:sz w:val="18"/>
          <w:szCs w:val="18"/>
        </w:rPr>
        <w:t>the Related Parties</w:t>
      </w:r>
      <w:r w:rsidRPr="00730523">
        <w:rPr>
          <w:rFonts w:ascii="Arial" w:hAnsi="Arial" w:cs="Arial"/>
          <w:sz w:val="18"/>
          <w:szCs w:val="18"/>
        </w:rPr>
        <w:t xml:space="preserve"> and to be contacted </w:t>
      </w:r>
      <w:r w:rsidRPr="00730523">
        <w:rPr>
          <w:rFonts w:ascii="Arial" w:hAnsi="Arial" w:cs="Arial"/>
          <w:sz w:val="18"/>
          <w:szCs w:val="18"/>
        </w:rPr>
        <w:lastRenderedPageBreak/>
        <w:t xml:space="preserve">by the Promoter or any of </w:t>
      </w:r>
      <w:r w:rsidR="001F044B" w:rsidRPr="00730523">
        <w:rPr>
          <w:rFonts w:ascii="Arial" w:hAnsi="Arial" w:cs="Arial"/>
          <w:sz w:val="18"/>
          <w:szCs w:val="18"/>
        </w:rPr>
        <w:t>the Related Parties</w:t>
      </w:r>
      <w:r w:rsidRPr="00730523">
        <w:rPr>
          <w:rFonts w:ascii="Arial" w:hAnsi="Arial" w:cs="Arial"/>
          <w:sz w:val="18"/>
          <w:szCs w:val="18"/>
        </w:rPr>
        <w:t xml:space="preserve"> in relation to this Promotion.   </w:t>
      </w:r>
    </w:p>
    <w:p w14:paraId="35B1640C" w14:textId="77777777" w:rsidR="00387102" w:rsidRPr="00730523" w:rsidRDefault="00387102" w:rsidP="00A70EEA">
      <w:pPr>
        <w:spacing w:after="120" w:line="270" w:lineRule="atLeast"/>
        <w:ind w:left="-567" w:right="-330"/>
        <w:jc w:val="both"/>
        <w:rPr>
          <w:rFonts w:ascii="Arial" w:hAnsi="Arial" w:cs="Arial"/>
          <w:sz w:val="18"/>
          <w:szCs w:val="18"/>
        </w:rPr>
      </w:pPr>
    </w:p>
    <w:sectPr w:rsidR="00387102" w:rsidRPr="00730523" w:rsidSect="00747CFD">
      <w:type w:val="continuous"/>
      <w:pgSz w:w="11906" w:h="16838"/>
      <w:pgMar w:top="1418" w:right="1440" w:bottom="1440" w:left="1440" w:header="708" w:footer="708" w:gutter="0"/>
      <w:cols w:num="2" w:space="567"/>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Dalinee Bangaroo" w:date="2024-11-12T15:37:00Z" w:initials="DB">
    <w:p w14:paraId="7DD08947" w14:textId="77777777" w:rsidR="000329A9" w:rsidRDefault="000329A9" w:rsidP="000329A9">
      <w:r>
        <w:rPr>
          <w:rStyle w:val="CommentReference"/>
        </w:rPr>
        <w:annotationRef/>
      </w:r>
      <w:r>
        <w:rPr>
          <w:color w:val="000000"/>
          <w:sz w:val="20"/>
          <w:szCs w:val="20"/>
        </w:rPr>
        <w:t>Please confirm start time of promo</w:t>
      </w:r>
    </w:p>
  </w:comment>
  <w:comment w:id="1" w:author="Taylor York" w:date="2024-11-14T16:24:00Z" w:initials="TY">
    <w:p w14:paraId="1032B63E" w14:textId="77777777" w:rsidR="009C518B" w:rsidRDefault="009C518B" w:rsidP="009C518B">
      <w:r>
        <w:rPr>
          <w:rStyle w:val="CommentReference"/>
        </w:rPr>
        <w:annotationRef/>
      </w:r>
      <w:r>
        <w:rPr>
          <w:sz w:val="20"/>
          <w:szCs w:val="20"/>
        </w:rPr>
        <w:t>Hey Matt and Diya, what time is the announcement being made by Sarah Jones? We should time the opening of the competition to be then. I’ve put 7pm for now does that sound ok?</w:t>
      </w:r>
    </w:p>
  </w:comment>
  <w:comment w:id="12" w:author="Dalinee Bangaroo" w:date="2024-11-12T16:38:00Z" w:initials="DB">
    <w:p w14:paraId="2FDB0DAC" w14:textId="147D7245" w:rsidR="00747CFD" w:rsidRDefault="00747CFD" w:rsidP="00747CFD">
      <w:r>
        <w:rPr>
          <w:rStyle w:val="CommentReference"/>
        </w:rPr>
        <w:annotationRef/>
      </w:r>
      <w:r>
        <w:rPr>
          <w:color w:val="000000"/>
          <w:sz w:val="20"/>
          <w:szCs w:val="20"/>
        </w:rPr>
        <w:t>Can be deleted since entries to the promotion is open to AU res 18+</w:t>
      </w:r>
    </w:p>
  </w:comment>
  <w:comment w:id="17" w:author="Dalinee Bangaroo" w:date="2024-11-12T16:43:00Z" w:initials="DB">
    <w:p w14:paraId="6CDECB02" w14:textId="77777777" w:rsidR="00747CFD" w:rsidRDefault="00747CFD" w:rsidP="00747CFD">
      <w:r>
        <w:rPr>
          <w:rStyle w:val="CommentReference"/>
        </w:rPr>
        <w:annotationRef/>
      </w:r>
      <w:r>
        <w:rPr>
          <w:color w:val="000000"/>
          <w:sz w:val="20"/>
          <w:szCs w:val="20"/>
        </w:rPr>
        <w:t>Can be deleted as not applicable for this promotion</w:t>
      </w:r>
    </w:p>
  </w:comment>
  <w:comment w:id="62" w:author="Dalinee Bangaroo" w:date="2024-11-12T16:49:00Z" w:initials="DB">
    <w:p w14:paraId="139E9EDF" w14:textId="36C09E0D" w:rsidR="000A3088" w:rsidRDefault="000A3088" w:rsidP="000A3088">
      <w:r>
        <w:rPr>
          <w:rStyle w:val="CommentReference"/>
        </w:rPr>
        <w:annotationRef/>
      </w:r>
      <w:r>
        <w:rPr>
          <w:color w:val="000000"/>
          <w:sz w:val="20"/>
          <w:szCs w:val="20"/>
        </w:rPr>
        <w:t>Not applicable since promo is open to 18+</w:t>
      </w:r>
    </w:p>
  </w:comment>
  <w:comment w:id="77" w:author="Dalinee Bangaroo" w:date="2024-11-13T11:26:00Z" w:initials="DB">
    <w:p w14:paraId="6049560A" w14:textId="77777777" w:rsidR="006A703C" w:rsidRDefault="006A703C" w:rsidP="006A703C">
      <w:r>
        <w:rPr>
          <w:rStyle w:val="CommentReference"/>
        </w:rPr>
        <w:annotationRef/>
      </w:r>
      <w:r>
        <w:rPr>
          <w:sz w:val="20"/>
          <w:szCs w:val="20"/>
        </w:rPr>
        <w:t>Not applicable to this prize.</w:t>
      </w:r>
    </w:p>
  </w:comment>
  <w:comment w:id="81" w:author="Dalinee Bangaroo" w:date="2024-11-13T11:27:00Z" w:initials="DB">
    <w:p w14:paraId="117C384F" w14:textId="77777777" w:rsidR="006A703C" w:rsidRDefault="006A703C" w:rsidP="006A703C">
      <w:r>
        <w:rPr>
          <w:rStyle w:val="CommentReference"/>
        </w:rPr>
        <w:annotationRef/>
      </w:r>
      <w:r>
        <w:rPr>
          <w:sz w:val="20"/>
          <w:szCs w:val="20"/>
        </w:rPr>
        <w:t xml:space="preserve">Not applicable here. </w:t>
      </w:r>
    </w:p>
  </w:comment>
  <w:comment w:id="90" w:author="Dalinee Bangaroo" w:date="2024-11-13T11:28:00Z" w:initials="DB">
    <w:p w14:paraId="6BCB0545" w14:textId="77777777" w:rsidR="006A703C" w:rsidRDefault="006A703C" w:rsidP="006A703C">
      <w:r>
        <w:rPr>
          <w:rStyle w:val="CommentReference"/>
        </w:rPr>
        <w:annotationRef/>
      </w:r>
      <w:r>
        <w:rPr>
          <w:color w:val="000000"/>
          <w:sz w:val="20"/>
          <w:szCs w:val="20"/>
        </w:rPr>
        <w:t>Not applicable</w:t>
      </w:r>
    </w:p>
  </w:comment>
  <w:comment w:id="95" w:author="Dalinee Bangaroo" w:date="2024-11-12T16:52:00Z" w:initials="DB">
    <w:p w14:paraId="64974F3D" w14:textId="6DA537C0" w:rsidR="000A3088" w:rsidRDefault="000A3088" w:rsidP="000A3088">
      <w:r>
        <w:rPr>
          <w:rStyle w:val="CommentReference"/>
        </w:rPr>
        <w:annotationRef/>
      </w:r>
      <w:r>
        <w:rPr>
          <w:color w:val="000000"/>
          <w:sz w:val="20"/>
          <w:szCs w:val="20"/>
        </w:rPr>
        <w:t>This whole section can be deleted - not applicable for this promo</w:t>
      </w:r>
    </w:p>
  </w:comment>
  <w:comment w:id="135" w:author="Dalinee Bangaroo" w:date="2024-11-13T11:28:00Z" w:initials="DB">
    <w:p w14:paraId="721AF3C3" w14:textId="77777777" w:rsidR="006A703C" w:rsidRDefault="006A703C" w:rsidP="006A703C">
      <w:r>
        <w:rPr>
          <w:rStyle w:val="CommentReference"/>
        </w:rPr>
        <w:annotationRef/>
      </w:r>
      <w:r>
        <w:rPr>
          <w:color w:val="000000"/>
          <w:sz w:val="20"/>
          <w:szCs w:val="20"/>
        </w:rPr>
        <w:t>Not applicable</w:t>
      </w:r>
    </w:p>
  </w:comment>
  <w:comment w:id="154" w:author="Dalinee Bangaroo" w:date="2024-11-12T16:54:00Z" w:initials="DB">
    <w:p w14:paraId="002F7A24" w14:textId="67A2A730" w:rsidR="000A3088" w:rsidRDefault="000A3088" w:rsidP="000A3088">
      <w:r>
        <w:rPr>
          <w:rStyle w:val="CommentReference"/>
        </w:rPr>
        <w:annotationRef/>
      </w:r>
      <w:r>
        <w:rPr>
          <w:color w:val="000000"/>
          <w:sz w:val="20"/>
          <w:szCs w:val="20"/>
        </w:rPr>
        <w:t>Not applicable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DD08947" w15:done="0"/>
  <w15:commentEx w15:paraId="1032B63E" w15:done="0"/>
  <w15:commentEx w15:paraId="2FDB0DAC" w15:done="0"/>
  <w15:commentEx w15:paraId="6CDECB02" w15:done="0"/>
  <w15:commentEx w15:paraId="139E9EDF" w15:done="0"/>
  <w15:commentEx w15:paraId="6049560A" w15:done="0"/>
  <w15:commentEx w15:paraId="117C384F" w15:done="0"/>
  <w15:commentEx w15:paraId="6BCB0545" w15:done="0"/>
  <w15:commentEx w15:paraId="64974F3D" w15:done="0"/>
  <w15:commentEx w15:paraId="721AF3C3" w15:done="0"/>
  <w15:commentEx w15:paraId="002F7A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19C4C7A" w16cex:dateUtc="2024-11-12T04:37:00Z"/>
  <w16cex:commentExtensible w16cex:durableId="10C0911F" w16cex:dateUtc="2024-11-14T05:24:00Z"/>
  <w16cex:commentExtensible w16cex:durableId="3CFA2968" w16cex:dateUtc="2024-11-12T05:38:00Z"/>
  <w16cex:commentExtensible w16cex:durableId="64E34C91" w16cex:dateUtc="2024-11-12T05:43:00Z"/>
  <w16cex:commentExtensible w16cex:durableId="6CEAF953" w16cex:dateUtc="2024-11-12T05:49:00Z"/>
  <w16cex:commentExtensible w16cex:durableId="153FFE44" w16cex:dateUtc="2024-11-13T00:26:00Z"/>
  <w16cex:commentExtensible w16cex:durableId="1483B0BD" w16cex:dateUtc="2024-11-13T00:27:00Z"/>
  <w16cex:commentExtensible w16cex:durableId="4D49881B" w16cex:dateUtc="2024-11-13T00:28:00Z"/>
  <w16cex:commentExtensible w16cex:durableId="2F6601A9" w16cex:dateUtc="2024-11-12T05:52:00Z"/>
  <w16cex:commentExtensible w16cex:durableId="3EB6EC20" w16cex:dateUtc="2024-11-13T00:28:00Z"/>
  <w16cex:commentExtensible w16cex:durableId="1E967F77" w16cex:dateUtc="2024-11-12T05: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DD08947" w16cid:durableId="519C4C7A"/>
  <w16cid:commentId w16cid:paraId="1032B63E" w16cid:durableId="10C0911F"/>
  <w16cid:commentId w16cid:paraId="2FDB0DAC" w16cid:durableId="3CFA2968"/>
  <w16cid:commentId w16cid:paraId="6CDECB02" w16cid:durableId="64E34C91"/>
  <w16cid:commentId w16cid:paraId="139E9EDF" w16cid:durableId="6CEAF953"/>
  <w16cid:commentId w16cid:paraId="6049560A" w16cid:durableId="153FFE44"/>
  <w16cid:commentId w16cid:paraId="117C384F" w16cid:durableId="1483B0BD"/>
  <w16cid:commentId w16cid:paraId="6BCB0545" w16cid:durableId="4D49881B"/>
  <w16cid:commentId w16cid:paraId="64974F3D" w16cid:durableId="2F6601A9"/>
  <w16cid:commentId w16cid:paraId="721AF3C3" w16cid:durableId="3EB6EC20"/>
  <w16cid:commentId w16cid:paraId="002F7A24" w16cid:durableId="1E967F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B23319" w14:textId="77777777" w:rsidR="00C212C6" w:rsidRDefault="00C212C6" w:rsidP="00EA1D4A">
      <w:pPr>
        <w:spacing w:after="0" w:line="240" w:lineRule="auto"/>
      </w:pPr>
      <w:r>
        <w:separator/>
      </w:r>
    </w:p>
  </w:endnote>
  <w:endnote w:type="continuationSeparator" w:id="0">
    <w:p w14:paraId="508E61E9" w14:textId="77777777" w:rsidR="00C212C6" w:rsidRDefault="00C212C6" w:rsidP="00EA1D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Proxima Nova Rg">
    <w:altName w:val="Candara"/>
    <w:panose1 w:val="020B0604020202020204"/>
    <w:charset w:val="00"/>
    <w:family w:val="auto"/>
    <w:pitch w:val="variable"/>
    <w:sig w:usb0="A00002EF" w:usb1="5000E0F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Proxima Nova Rg" w:hAnsi="Proxima Nova Rg"/>
      </w:rPr>
      <w:id w:val="483399"/>
      <w:docPartObj>
        <w:docPartGallery w:val="Page Numbers (Bottom of Page)"/>
        <w:docPartUnique/>
      </w:docPartObj>
    </w:sdtPr>
    <w:sdtEndPr>
      <w:rPr>
        <w:noProof/>
      </w:rPr>
    </w:sdtEndPr>
    <w:sdtContent>
      <w:p w14:paraId="03A09763" w14:textId="22F7847E" w:rsidR="00DF652E" w:rsidRPr="00DF652E" w:rsidRDefault="00DF652E">
        <w:pPr>
          <w:pStyle w:val="Footer"/>
          <w:jc w:val="center"/>
          <w:rPr>
            <w:rFonts w:ascii="Proxima Nova Rg" w:hAnsi="Proxima Nova Rg"/>
          </w:rPr>
        </w:pPr>
        <w:r w:rsidRPr="00DF652E">
          <w:rPr>
            <w:rFonts w:ascii="Proxima Nova Rg" w:hAnsi="Proxima Nova Rg"/>
          </w:rPr>
          <w:fldChar w:fldCharType="begin"/>
        </w:r>
        <w:r w:rsidRPr="00DF652E">
          <w:rPr>
            <w:rFonts w:ascii="Proxima Nova Rg" w:hAnsi="Proxima Nova Rg"/>
          </w:rPr>
          <w:instrText xml:space="preserve"> PAGE   \* MERGEFORMAT </w:instrText>
        </w:r>
        <w:r w:rsidRPr="00DF652E">
          <w:rPr>
            <w:rFonts w:ascii="Proxima Nova Rg" w:hAnsi="Proxima Nova Rg"/>
          </w:rPr>
          <w:fldChar w:fldCharType="separate"/>
        </w:r>
        <w:r w:rsidR="00E5554D">
          <w:rPr>
            <w:rFonts w:ascii="Proxima Nova Rg" w:hAnsi="Proxima Nova Rg"/>
            <w:noProof/>
          </w:rPr>
          <w:t>8</w:t>
        </w:r>
        <w:r w:rsidRPr="00DF652E">
          <w:rPr>
            <w:rFonts w:ascii="Proxima Nova Rg" w:hAnsi="Proxima Nova Rg"/>
            <w:noProof/>
          </w:rPr>
          <w:fldChar w:fldCharType="end"/>
        </w:r>
      </w:p>
    </w:sdtContent>
  </w:sdt>
  <w:p w14:paraId="42DC68DD" w14:textId="77777777" w:rsidR="00DF652E" w:rsidRDefault="00DF65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8A9E53" w14:textId="77777777" w:rsidR="00C212C6" w:rsidRDefault="00C212C6" w:rsidP="00EA1D4A">
      <w:pPr>
        <w:spacing w:after="0" w:line="240" w:lineRule="auto"/>
      </w:pPr>
      <w:r>
        <w:separator/>
      </w:r>
    </w:p>
  </w:footnote>
  <w:footnote w:type="continuationSeparator" w:id="0">
    <w:p w14:paraId="73E4FBB9" w14:textId="77777777" w:rsidR="00C212C6" w:rsidRDefault="00C212C6" w:rsidP="00EA1D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903E26" w14:textId="312E114C" w:rsidR="006D5132" w:rsidRPr="005E0723" w:rsidRDefault="006D5132" w:rsidP="006D5132">
    <w:pPr>
      <w:spacing w:after="0" w:line="240" w:lineRule="auto"/>
      <w:jc w:val="center"/>
      <w:rPr>
        <w:rFonts w:ascii="Arial" w:hAnsi="Arial" w:cs="Arial"/>
        <w:b/>
        <w:sz w:val="24"/>
        <w:szCs w:val="24"/>
      </w:rPr>
    </w:pPr>
    <w:r w:rsidRPr="005E0723">
      <w:rPr>
        <w:rFonts w:ascii="Arial" w:hAnsi="Arial" w:cs="Arial"/>
        <w:b/>
        <w:sz w:val="24"/>
        <w:szCs w:val="24"/>
      </w:rPr>
      <w:t>TRADE PROMOTION: GAME OF SKILL</w:t>
    </w:r>
  </w:p>
  <w:p w14:paraId="2AACF5C6" w14:textId="31903DE7" w:rsidR="006D5132" w:rsidRPr="005E0723" w:rsidRDefault="006D5132" w:rsidP="006D5132">
    <w:pPr>
      <w:spacing w:after="0" w:line="360" w:lineRule="auto"/>
      <w:jc w:val="center"/>
      <w:rPr>
        <w:rFonts w:ascii="Arial" w:hAnsi="Arial" w:cs="Arial"/>
        <w:sz w:val="24"/>
        <w:szCs w:val="24"/>
      </w:rPr>
    </w:pPr>
    <w:r w:rsidRPr="005E0723">
      <w:rPr>
        <w:rFonts w:ascii="Arial" w:hAnsi="Arial" w:cs="Arial"/>
        <w:b/>
        <w:sz w:val="24"/>
        <w:szCs w:val="24"/>
      </w:rPr>
      <w:t>SCHEDULE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A3806"/>
    <w:multiLevelType w:val="hybridMultilevel"/>
    <w:tmpl w:val="064C011C"/>
    <w:lvl w:ilvl="0" w:tplc="0C090017">
      <w:start w:val="1"/>
      <w:numFmt w:val="lowerLetter"/>
      <w:lvlText w:val="%1)"/>
      <w:lvlJc w:val="left"/>
      <w:pPr>
        <w:tabs>
          <w:tab w:val="num" w:pos="850"/>
        </w:tabs>
        <w:ind w:left="850" w:hanging="850"/>
      </w:pPr>
      <w:rPr>
        <w:rFonts w:hint="default"/>
        <w:b w:val="0"/>
      </w:rPr>
    </w:lvl>
    <w:lvl w:ilvl="1" w:tplc="41D02C2A">
      <w:start w:val="1"/>
      <w:numFmt w:val="lowerLetter"/>
      <w:lvlText w:val="(%2)"/>
      <w:lvlJc w:val="left"/>
      <w:pPr>
        <w:tabs>
          <w:tab w:val="num" w:pos="1701"/>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5A37140"/>
    <w:multiLevelType w:val="hybridMultilevel"/>
    <w:tmpl w:val="D680845A"/>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0B1D0D92"/>
    <w:multiLevelType w:val="hybridMultilevel"/>
    <w:tmpl w:val="03D08322"/>
    <w:lvl w:ilvl="0" w:tplc="21144A5E">
      <w:start w:val="1"/>
      <w:numFmt w:val="lowerLetter"/>
      <w:lvlText w:val="(%1)"/>
      <w:lvlJc w:val="left"/>
      <w:pPr>
        <w:ind w:left="360" w:hanging="360"/>
      </w:pPr>
      <w:rPr>
        <w:rFonts w:hint="default"/>
        <w:b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C09704C"/>
    <w:multiLevelType w:val="hybridMultilevel"/>
    <w:tmpl w:val="C436F8AA"/>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0D3A0E2C"/>
    <w:multiLevelType w:val="hybridMultilevel"/>
    <w:tmpl w:val="064C011C"/>
    <w:lvl w:ilvl="0" w:tplc="0C090017">
      <w:start w:val="1"/>
      <w:numFmt w:val="lowerLetter"/>
      <w:lvlText w:val="%1)"/>
      <w:lvlJc w:val="left"/>
      <w:pPr>
        <w:tabs>
          <w:tab w:val="num" w:pos="850"/>
        </w:tabs>
        <w:ind w:left="850" w:hanging="850"/>
      </w:pPr>
      <w:rPr>
        <w:rFonts w:hint="default"/>
        <w:b w:val="0"/>
      </w:rPr>
    </w:lvl>
    <w:lvl w:ilvl="1" w:tplc="41D02C2A">
      <w:start w:val="1"/>
      <w:numFmt w:val="lowerLetter"/>
      <w:lvlText w:val="(%2)"/>
      <w:lvlJc w:val="left"/>
      <w:pPr>
        <w:tabs>
          <w:tab w:val="num" w:pos="1701"/>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F7F2C9E"/>
    <w:multiLevelType w:val="hybridMultilevel"/>
    <w:tmpl w:val="CD92055A"/>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106179FC"/>
    <w:multiLevelType w:val="hybridMultilevel"/>
    <w:tmpl w:val="064C011C"/>
    <w:lvl w:ilvl="0" w:tplc="0C090017">
      <w:start w:val="1"/>
      <w:numFmt w:val="lowerLetter"/>
      <w:lvlText w:val="%1)"/>
      <w:lvlJc w:val="left"/>
      <w:pPr>
        <w:tabs>
          <w:tab w:val="num" w:pos="850"/>
        </w:tabs>
        <w:ind w:left="850" w:hanging="850"/>
      </w:pPr>
      <w:rPr>
        <w:rFonts w:hint="default"/>
        <w:b w:val="0"/>
      </w:rPr>
    </w:lvl>
    <w:lvl w:ilvl="1" w:tplc="41D02C2A">
      <w:start w:val="1"/>
      <w:numFmt w:val="lowerLetter"/>
      <w:lvlText w:val="(%2)"/>
      <w:lvlJc w:val="left"/>
      <w:pPr>
        <w:tabs>
          <w:tab w:val="num" w:pos="1701"/>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9D95AB8"/>
    <w:multiLevelType w:val="hybridMultilevel"/>
    <w:tmpl w:val="2DDCCBC4"/>
    <w:lvl w:ilvl="0" w:tplc="0C09000F">
      <w:start w:val="1"/>
      <w:numFmt w:val="decimal"/>
      <w:lvlText w:val="%1."/>
      <w:lvlJc w:val="left"/>
      <w:pPr>
        <w:tabs>
          <w:tab w:val="num" w:pos="850"/>
        </w:tabs>
        <w:ind w:left="850" w:hanging="850"/>
      </w:pPr>
      <w:rPr>
        <w:rFonts w:hint="default"/>
        <w:b w:val="0"/>
      </w:rPr>
    </w:lvl>
    <w:lvl w:ilvl="1" w:tplc="41D02C2A">
      <w:start w:val="1"/>
      <w:numFmt w:val="lowerLetter"/>
      <w:lvlText w:val="(%2)"/>
      <w:lvlJc w:val="left"/>
      <w:pPr>
        <w:tabs>
          <w:tab w:val="num" w:pos="1701"/>
        </w:tabs>
        <w:ind w:left="1440" w:hanging="360"/>
      </w:pPr>
      <w:rPr>
        <w:rFonts w:hint="default"/>
        <w:b w:val="0"/>
      </w:rPr>
    </w:lvl>
    <w:lvl w:ilvl="2" w:tplc="93D27284">
      <w:start w:val="1"/>
      <w:numFmt w:val="lowerRoman"/>
      <w:lvlText w:val="%3."/>
      <w:lvlJc w:val="left"/>
      <w:pPr>
        <w:tabs>
          <w:tab w:val="num" w:pos="2160"/>
        </w:tabs>
        <w:ind w:left="2160" w:hanging="18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B3F7B2E"/>
    <w:multiLevelType w:val="hybridMultilevel"/>
    <w:tmpl w:val="064C011C"/>
    <w:lvl w:ilvl="0" w:tplc="0C090017">
      <w:start w:val="1"/>
      <w:numFmt w:val="lowerLetter"/>
      <w:lvlText w:val="%1)"/>
      <w:lvlJc w:val="left"/>
      <w:pPr>
        <w:tabs>
          <w:tab w:val="num" w:pos="850"/>
        </w:tabs>
        <w:ind w:left="850" w:hanging="850"/>
      </w:pPr>
      <w:rPr>
        <w:rFonts w:hint="default"/>
        <w:b w:val="0"/>
      </w:rPr>
    </w:lvl>
    <w:lvl w:ilvl="1" w:tplc="41D02C2A">
      <w:start w:val="1"/>
      <w:numFmt w:val="lowerLetter"/>
      <w:lvlText w:val="(%2)"/>
      <w:lvlJc w:val="left"/>
      <w:pPr>
        <w:tabs>
          <w:tab w:val="num" w:pos="1701"/>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E8A482C"/>
    <w:multiLevelType w:val="hybridMultilevel"/>
    <w:tmpl w:val="219834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476015A"/>
    <w:multiLevelType w:val="hybridMultilevel"/>
    <w:tmpl w:val="064C011C"/>
    <w:lvl w:ilvl="0" w:tplc="0C090017">
      <w:start w:val="1"/>
      <w:numFmt w:val="lowerLetter"/>
      <w:lvlText w:val="%1)"/>
      <w:lvlJc w:val="left"/>
      <w:pPr>
        <w:tabs>
          <w:tab w:val="num" w:pos="850"/>
        </w:tabs>
        <w:ind w:left="850" w:hanging="850"/>
      </w:pPr>
      <w:rPr>
        <w:rFonts w:hint="default"/>
        <w:b w:val="0"/>
      </w:rPr>
    </w:lvl>
    <w:lvl w:ilvl="1" w:tplc="41D02C2A">
      <w:start w:val="1"/>
      <w:numFmt w:val="lowerLetter"/>
      <w:lvlText w:val="(%2)"/>
      <w:lvlJc w:val="left"/>
      <w:pPr>
        <w:tabs>
          <w:tab w:val="num" w:pos="1701"/>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F9806BF"/>
    <w:multiLevelType w:val="hybridMultilevel"/>
    <w:tmpl w:val="325674B6"/>
    <w:lvl w:ilvl="0" w:tplc="C24EBBE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7783E0C"/>
    <w:multiLevelType w:val="hybridMultilevel"/>
    <w:tmpl w:val="064C011C"/>
    <w:lvl w:ilvl="0" w:tplc="0C090017">
      <w:start w:val="1"/>
      <w:numFmt w:val="lowerLetter"/>
      <w:lvlText w:val="%1)"/>
      <w:lvlJc w:val="left"/>
      <w:pPr>
        <w:tabs>
          <w:tab w:val="num" w:pos="850"/>
        </w:tabs>
        <w:ind w:left="850" w:hanging="850"/>
      </w:pPr>
      <w:rPr>
        <w:rFonts w:hint="default"/>
        <w:b w:val="0"/>
      </w:rPr>
    </w:lvl>
    <w:lvl w:ilvl="1" w:tplc="41D02C2A">
      <w:start w:val="1"/>
      <w:numFmt w:val="lowerLetter"/>
      <w:lvlText w:val="(%2)"/>
      <w:lvlJc w:val="left"/>
      <w:pPr>
        <w:tabs>
          <w:tab w:val="num" w:pos="1701"/>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8402182"/>
    <w:multiLevelType w:val="hybridMultilevel"/>
    <w:tmpl w:val="6B448D1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8E02B9C"/>
    <w:multiLevelType w:val="hybridMultilevel"/>
    <w:tmpl w:val="064C011C"/>
    <w:lvl w:ilvl="0" w:tplc="0C090017">
      <w:start w:val="1"/>
      <w:numFmt w:val="lowerLetter"/>
      <w:lvlText w:val="%1)"/>
      <w:lvlJc w:val="left"/>
      <w:pPr>
        <w:tabs>
          <w:tab w:val="num" w:pos="850"/>
        </w:tabs>
        <w:ind w:left="850" w:hanging="850"/>
      </w:pPr>
      <w:rPr>
        <w:rFonts w:hint="default"/>
        <w:b w:val="0"/>
      </w:rPr>
    </w:lvl>
    <w:lvl w:ilvl="1" w:tplc="41D02C2A">
      <w:start w:val="1"/>
      <w:numFmt w:val="lowerLetter"/>
      <w:lvlText w:val="(%2)"/>
      <w:lvlJc w:val="left"/>
      <w:pPr>
        <w:tabs>
          <w:tab w:val="num" w:pos="1701"/>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DBD384D"/>
    <w:multiLevelType w:val="hybridMultilevel"/>
    <w:tmpl w:val="2E0E5A46"/>
    <w:lvl w:ilvl="0" w:tplc="0C090017">
      <w:start w:val="1"/>
      <w:numFmt w:val="lowerLetter"/>
      <w:lvlText w:val="%1)"/>
      <w:lvlJc w:val="left"/>
      <w:pPr>
        <w:tabs>
          <w:tab w:val="num" w:pos="1080"/>
        </w:tabs>
        <w:ind w:left="1080" w:hanging="360"/>
      </w:pPr>
      <w:rPr>
        <w:b w:val="0"/>
        <w:i w:val="0"/>
        <w:color w:val="auto"/>
      </w:rPr>
    </w:lvl>
    <w:lvl w:ilvl="1" w:tplc="379E1DCC">
      <w:start w:val="1"/>
      <w:numFmt w:val="lowerLetter"/>
      <w:lvlText w:val="%2)"/>
      <w:lvlJc w:val="left"/>
      <w:pPr>
        <w:tabs>
          <w:tab w:val="num" w:pos="1440"/>
        </w:tabs>
        <w:ind w:left="1440" w:hanging="360"/>
      </w:pPr>
      <w:rPr>
        <w:rFonts w:ascii="Arial" w:hAnsi="Arial" w:cs="Arial" w:hint="default"/>
        <w:b w:val="0"/>
        <w:color w:val="auto"/>
        <w:sz w:val="20"/>
        <w:szCs w:val="20"/>
      </w:rPr>
    </w:lvl>
    <w:lvl w:ilvl="2" w:tplc="0C09001B">
      <w:start w:val="1"/>
      <w:numFmt w:val="lowerRoman"/>
      <w:lvlText w:val="%3."/>
      <w:lvlJc w:val="right"/>
      <w:pPr>
        <w:tabs>
          <w:tab w:val="num" w:pos="2160"/>
        </w:tabs>
        <w:ind w:left="2160" w:hanging="180"/>
      </w:pPr>
    </w:lvl>
    <w:lvl w:ilvl="3" w:tplc="0C09000F">
      <w:start w:val="1"/>
      <w:numFmt w:val="decimal"/>
      <w:lvlText w:val="%4."/>
      <w:lvlJc w:val="left"/>
      <w:pPr>
        <w:tabs>
          <w:tab w:val="num" w:pos="2880"/>
        </w:tabs>
        <w:ind w:left="2880" w:hanging="360"/>
      </w:pPr>
    </w:lvl>
    <w:lvl w:ilvl="4" w:tplc="0C090019">
      <w:start w:val="1"/>
      <w:numFmt w:val="lowerLetter"/>
      <w:lvlText w:val="%5."/>
      <w:lvlJc w:val="left"/>
      <w:pPr>
        <w:tabs>
          <w:tab w:val="num" w:pos="3600"/>
        </w:tabs>
        <w:ind w:left="3600" w:hanging="360"/>
      </w:pPr>
    </w:lvl>
    <w:lvl w:ilvl="5" w:tplc="0C09001B">
      <w:start w:val="1"/>
      <w:numFmt w:val="lowerRoman"/>
      <w:lvlText w:val="%6."/>
      <w:lvlJc w:val="right"/>
      <w:pPr>
        <w:tabs>
          <w:tab w:val="num" w:pos="4320"/>
        </w:tabs>
        <w:ind w:left="4320" w:hanging="180"/>
      </w:pPr>
    </w:lvl>
    <w:lvl w:ilvl="6" w:tplc="0C09000F">
      <w:start w:val="1"/>
      <w:numFmt w:val="decimal"/>
      <w:lvlText w:val="%7."/>
      <w:lvlJc w:val="left"/>
      <w:pPr>
        <w:tabs>
          <w:tab w:val="num" w:pos="5040"/>
        </w:tabs>
        <w:ind w:left="5040" w:hanging="360"/>
      </w:pPr>
    </w:lvl>
    <w:lvl w:ilvl="7" w:tplc="0C090019">
      <w:start w:val="1"/>
      <w:numFmt w:val="lowerLetter"/>
      <w:lvlText w:val="%8."/>
      <w:lvlJc w:val="left"/>
      <w:pPr>
        <w:tabs>
          <w:tab w:val="num" w:pos="5760"/>
        </w:tabs>
        <w:ind w:left="5760" w:hanging="360"/>
      </w:pPr>
    </w:lvl>
    <w:lvl w:ilvl="8" w:tplc="0C09001B">
      <w:start w:val="1"/>
      <w:numFmt w:val="lowerRoman"/>
      <w:lvlText w:val="%9."/>
      <w:lvlJc w:val="right"/>
      <w:pPr>
        <w:tabs>
          <w:tab w:val="num" w:pos="6480"/>
        </w:tabs>
        <w:ind w:left="6480" w:hanging="180"/>
      </w:pPr>
    </w:lvl>
  </w:abstractNum>
  <w:abstractNum w:abstractNumId="16" w15:restartNumberingAfterBreak="0">
    <w:nsid w:val="3F153F4C"/>
    <w:multiLevelType w:val="hybridMultilevel"/>
    <w:tmpl w:val="248A0C7C"/>
    <w:lvl w:ilvl="0" w:tplc="45D2F3A2">
      <w:start w:val="1"/>
      <w:numFmt w:val="decimal"/>
      <w:lvlText w:val="%1."/>
      <w:lvlJc w:val="left"/>
      <w:pPr>
        <w:tabs>
          <w:tab w:val="num" w:pos="1080"/>
        </w:tabs>
        <w:ind w:left="1080" w:hanging="360"/>
      </w:pPr>
      <w:rPr>
        <w:b w:val="0"/>
        <w:i w:val="0"/>
        <w:color w:val="auto"/>
      </w:rPr>
    </w:lvl>
    <w:lvl w:ilvl="1" w:tplc="0C09001B">
      <w:start w:val="1"/>
      <w:numFmt w:val="lowerRoman"/>
      <w:lvlText w:val="%2."/>
      <w:lvlJc w:val="right"/>
      <w:pPr>
        <w:tabs>
          <w:tab w:val="num" w:pos="1440"/>
        </w:tabs>
        <w:ind w:left="1440" w:hanging="360"/>
      </w:pPr>
      <w:rPr>
        <w:b w:val="0"/>
        <w:color w:val="auto"/>
        <w:sz w:val="20"/>
        <w:szCs w:val="20"/>
      </w:rPr>
    </w:lvl>
    <w:lvl w:ilvl="2" w:tplc="0C09001B">
      <w:start w:val="1"/>
      <w:numFmt w:val="lowerRoman"/>
      <w:lvlText w:val="%3."/>
      <w:lvlJc w:val="right"/>
      <w:pPr>
        <w:tabs>
          <w:tab w:val="num" w:pos="2160"/>
        </w:tabs>
        <w:ind w:left="2160" w:hanging="180"/>
      </w:pPr>
    </w:lvl>
    <w:lvl w:ilvl="3" w:tplc="0C09000F">
      <w:start w:val="1"/>
      <w:numFmt w:val="decimal"/>
      <w:lvlText w:val="%4."/>
      <w:lvlJc w:val="left"/>
      <w:pPr>
        <w:tabs>
          <w:tab w:val="num" w:pos="2880"/>
        </w:tabs>
        <w:ind w:left="2880" w:hanging="360"/>
      </w:pPr>
    </w:lvl>
    <w:lvl w:ilvl="4" w:tplc="0C090019">
      <w:start w:val="1"/>
      <w:numFmt w:val="lowerLetter"/>
      <w:lvlText w:val="%5."/>
      <w:lvlJc w:val="left"/>
      <w:pPr>
        <w:tabs>
          <w:tab w:val="num" w:pos="3600"/>
        </w:tabs>
        <w:ind w:left="3600" w:hanging="360"/>
      </w:pPr>
    </w:lvl>
    <w:lvl w:ilvl="5" w:tplc="0C09001B">
      <w:start w:val="1"/>
      <w:numFmt w:val="lowerRoman"/>
      <w:lvlText w:val="%6."/>
      <w:lvlJc w:val="right"/>
      <w:pPr>
        <w:tabs>
          <w:tab w:val="num" w:pos="4320"/>
        </w:tabs>
        <w:ind w:left="4320" w:hanging="180"/>
      </w:pPr>
    </w:lvl>
    <w:lvl w:ilvl="6" w:tplc="0C09000F">
      <w:start w:val="1"/>
      <w:numFmt w:val="decimal"/>
      <w:lvlText w:val="%7."/>
      <w:lvlJc w:val="left"/>
      <w:pPr>
        <w:tabs>
          <w:tab w:val="num" w:pos="5040"/>
        </w:tabs>
        <w:ind w:left="5040" w:hanging="360"/>
      </w:pPr>
    </w:lvl>
    <w:lvl w:ilvl="7" w:tplc="0C090019">
      <w:start w:val="1"/>
      <w:numFmt w:val="lowerLetter"/>
      <w:lvlText w:val="%8."/>
      <w:lvlJc w:val="left"/>
      <w:pPr>
        <w:tabs>
          <w:tab w:val="num" w:pos="5760"/>
        </w:tabs>
        <w:ind w:left="5760" w:hanging="360"/>
      </w:pPr>
    </w:lvl>
    <w:lvl w:ilvl="8" w:tplc="0C09001B">
      <w:start w:val="1"/>
      <w:numFmt w:val="lowerRoman"/>
      <w:lvlText w:val="%9."/>
      <w:lvlJc w:val="right"/>
      <w:pPr>
        <w:tabs>
          <w:tab w:val="num" w:pos="6480"/>
        </w:tabs>
        <w:ind w:left="6480" w:hanging="180"/>
      </w:pPr>
    </w:lvl>
  </w:abstractNum>
  <w:abstractNum w:abstractNumId="17" w15:restartNumberingAfterBreak="0">
    <w:nsid w:val="45C43F92"/>
    <w:multiLevelType w:val="hybridMultilevel"/>
    <w:tmpl w:val="37005D32"/>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4ABF5156"/>
    <w:multiLevelType w:val="hybridMultilevel"/>
    <w:tmpl w:val="0C905AF4"/>
    <w:lvl w:ilvl="0" w:tplc="BE1CCCEC">
      <w:start w:val="1"/>
      <w:numFmt w:val="decimal"/>
      <w:lvlText w:val="%1."/>
      <w:lvlJc w:val="left"/>
      <w:pPr>
        <w:tabs>
          <w:tab w:val="num" w:pos="720"/>
        </w:tabs>
        <w:ind w:left="720" w:hanging="360"/>
      </w:pPr>
    </w:lvl>
    <w:lvl w:ilvl="1" w:tplc="229E7E84" w:tentative="1">
      <w:start w:val="1"/>
      <w:numFmt w:val="decimal"/>
      <w:lvlText w:val="%2."/>
      <w:lvlJc w:val="left"/>
      <w:pPr>
        <w:tabs>
          <w:tab w:val="num" w:pos="1440"/>
        </w:tabs>
        <w:ind w:left="1440" w:hanging="360"/>
      </w:pPr>
    </w:lvl>
    <w:lvl w:ilvl="2" w:tplc="F9E8EF5E" w:tentative="1">
      <w:start w:val="1"/>
      <w:numFmt w:val="decimal"/>
      <w:lvlText w:val="%3."/>
      <w:lvlJc w:val="left"/>
      <w:pPr>
        <w:tabs>
          <w:tab w:val="num" w:pos="2160"/>
        </w:tabs>
        <w:ind w:left="2160" w:hanging="360"/>
      </w:pPr>
    </w:lvl>
    <w:lvl w:ilvl="3" w:tplc="719037C8" w:tentative="1">
      <w:start w:val="1"/>
      <w:numFmt w:val="decimal"/>
      <w:lvlText w:val="%4."/>
      <w:lvlJc w:val="left"/>
      <w:pPr>
        <w:tabs>
          <w:tab w:val="num" w:pos="2880"/>
        </w:tabs>
        <w:ind w:left="2880" w:hanging="360"/>
      </w:pPr>
    </w:lvl>
    <w:lvl w:ilvl="4" w:tplc="58729C86" w:tentative="1">
      <w:start w:val="1"/>
      <w:numFmt w:val="decimal"/>
      <w:lvlText w:val="%5."/>
      <w:lvlJc w:val="left"/>
      <w:pPr>
        <w:tabs>
          <w:tab w:val="num" w:pos="3600"/>
        </w:tabs>
        <w:ind w:left="3600" w:hanging="360"/>
      </w:pPr>
    </w:lvl>
    <w:lvl w:ilvl="5" w:tplc="650E6918" w:tentative="1">
      <w:start w:val="1"/>
      <w:numFmt w:val="decimal"/>
      <w:lvlText w:val="%6."/>
      <w:lvlJc w:val="left"/>
      <w:pPr>
        <w:tabs>
          <w:tab w:val="num" w:pos="4320"/>
        </w:tabs>
        <w:ind w:left="4320" w:hanging="360"/>
      </w:pPr>
    </w:lvl>
    <w:lvl w:ilvl="6" w:tplc="3D02D61E" w:tentative="1">
      <w:start w:val="1"/>
      <w:numFmt w:val="decimal"/>
      <w:lvlText w:val="%7."/>
      <w:lvlJc w:val="left"/>
      <w:pPr>
        <w:tabs>
          <w:tab w:val="num" w:pos="5040"/>
        </w:tabs>
        <w:ind w:left="5040" w:hanging="360"/>
      </w:pPr>
    </w:lvl>
    <w:lvl w:ilvl="7" w:tplc="DF58D19E" w:tentative="1">
      <w:start w:val="1"/>
      <w:numFmt w:val="decimal"/>
      <w:lvlText w:val="%8."/>
      <w:lvlJc w:val="left"/>
      <w:pPr>
        <w:tabs>
          <w:tab w:val="num" w:pos="5760"/>
        </w:tabs>
        <w:ind w:left="5760" w:hanging="360"/>
      </w:pPr>
    </w:lvl>
    <w:lvl w:ilvl="8" w:tplc="59520FA6" w:tentative="1">
      <w:start w:val="1"/>
      <w:numFmt w:val="decimal"/>
      <w:lvlText w:val="%9."/>
      <w:lvlJc w:val="left"/>
      <w:pPr>
        <w:tabs>
          <w:tab w:val="num" w:pos="6480"/>
        </w:tabs>
        <w:ind w:left="6480" w:hanging="360"/>
      </w:pPr>
    </w:lvl>
  </w:abstractNum>
  <w:abstractNum w:abstractNumId="19" w15:restartNumberingAfterBreak="0">
    <w:nsid w:val="50AE6F6B"/>
    <w:multiLevelType w:val="hybridMultilevel"/>
    <w:tmpl w:val="5D9A6380"/>
    <w:lvl w:ilvl="0" w:tplc="45D2F3A2">
      <w:start w:val="1"/>
      <w:numFmt w:val="decimal"/>
      <w:lvlText w:val="%1."/>
      <w:lvlJc w:val="left"/>
      <w:pPr>
        <w:tabs>
          <w:tab w:val="num" w:pos="1080"/>
        </w:tabs>
        <w:ind w:left="1080" w:hanging="360"/>
      </w:pPr>
      <w:rPr>
        <w:b w:val="0"/>
        <w:i w:val="0"/>
        <w:color w:val="auto"/>
      </w:rPr>
    </w:lvl>
    <w:lvl w:ilvl="1" w:tplc="0C09001B">
      <w:start w:val="1"/>
      <w:numFmt w:val="lowerRoman"/>
      <w:lvlText w:val="%2."/>
      <w:lvlJc w:val="right"/>
      <w:pPr>
        <w:tabs>
          <w:tab w:val="num" w:pos="1440"/>
        </w:tabs>
        <w:ind w:left="1440" w:hanging="360"/>
      </w:pPr>
      <w:rPr>
        <w:b w:val="0"/>
        <w:color w:val="auto"/>
        <w:sz w:val="20"/>
        <w:szCs w:val="20"/>
      </w:rPr>
    </w:lvl>
    <w:lvl w:ilvl="2" w:tplc="0C09001B">
      <w:start w:val="1"/>
      <w:numFmt w:val="lowerRoman"/>
      <w:lvlText w:val="%3."/>
      <w:lvlJc w:val="right"/>
      <w:pPr>
        <w:tabs>
          <w:tab w:val="num" w:pos="2160"/>
        </w:tabs>
        <w:ind w:left="2160" w:hanging="180"/>
      </w:pPr>
    </w:lvl>
    <w:lvl w:ilvl="3" w:tplc="0C09000F">
      <w:start w:val="1"/>
      <w:numFmt w:val="decimal"/>
      <w:lvlText w:val="%4."/>
      <w:lvlJc w:val="left"/>
      <w:pPr>
        <w:tabs>
          <w:tab w:val="num" w:pos="2880"/>
        </w:tabs>
        <w:ind w:left="2880" w:hanging="360"/>
      </w:pPr>
    </w:lvl>
    <w:lvl w:ilvl="4" w:tplc="0C090019">
      <w:start w:val="1"/>
      <w:numFmt w:val="lowerLetter"/>
      <w:lvlText w:val="%5."/>
      <w:lvlJc w:val="left"/>
      <w:pPr>
        <w:tabs>
          <w:tab w:val="num" w:pos="3600"/>
        </w:tabs>
        <w:ind w:left="3600" w:hanging="360"/>
      </w:pPr>
    </w:lvl>
    <w:lvl w:ilvl="5" w:tplc="0C09001B">
      <w:start w:val="1"/>
      <w:numFmt w:val="lowerRoman"/>
      <w:lvlText w:val="%6."/>
      <w:lvlJc w:val="right"/>
      <w:pPr>
        <w:tabs>
          <w:tab w:val="num" w:pos="4320"/>
        </w:tabs>
        <w:ind w:left="4320" w:hanging="180"/>
      </w:pPr>
    </w:lvl>
    <w:lvl w:ilvl="6" w:tplc="0C09000F">
      <w:start w:val="1"/>
      <w:numFmt w:val="decimal"/>
      <w:lvlText w:val="%7."/>
      <w:lvlJc w:val="left"/>
      <w:pPr>
        <w:tabs>
          <w:tab w:val="num" w:pos="5040"/>
        </w:tabs>
        <w:ind w:left="5040" w:hanging="360"/>
      </w:pPr>
    </w:lvl>
    <w:lvl w:ilvl="7" w:tplc="0C090019">
      <w:start w:val="1"/>
      <w:numFmt w:val="lowerLetter"/>
      <w:lvlText w:val="%8."/>
      <w:lvlJc w:val="left"/>
      <w:pPr>
        <w:tabs>
          <w:tab w:val="num" w:pos="5760"/>
        </w:tabs>
        <w:ind w:left="5760" w:hanging="360"/>
      </w:pPr>
    </w:lvl>
    <w:lvl w:ilvl="8" w:tplc="0C09001B">
      <w:start w:val="1"/>
      <w:numFmt w:val="lowerRoman"/>
      <w:lvlText w:val="%9."/>
      <w:lvlJc w:val="right"/>
      <w:pPr>
        <w:tabs>
          <w:tab w:val="num" w:pos="6480"/>
        </w:tabs>
        <w:ind w:left="6480" w:hanging="180"/>
      </w:pPr>
    </w:lvl>
  </w:abstractNum>
  <w:abstractNum w:abstractNumId="20" w15:restartNumberingAfterBreak="0">
    <w:nsid w:val="52A1446A"/>
    <w:multiLevelType w:val="hybridMultilevel"/>
    <w:tmpl w:val="C832CCE8"/>
    <w:lvl w:ilvl="0" w:tplc="0C09000F">
      <w:start w:val="1"/>
      <w:numFmt w:val="decimal"/>
      <w:lvlText w:val="%1."/>
      <w:lvlJc w:val="left"/>
      <w:pPr>
        <w:tabs>
          <w:tab w:val="num" w:pos="850"/>
        </w:tabs>
        <w:ind w:left="850" w:hanging="850"/>
      </w:pPr>
      <w:rPr>
        <w:rFonts w:hint="default"/>
        <w:b w:val="0"/>
      </w:rPr>
    </w:lvl>
    <w:lvl w:ilvl="1" w:tplc="41D02C2A">
      <w:start w:val="1"/>
      <w:numFmt w:val="lowerLetter"/>
      <w:lvlText w:val="(%2)"/>
      <w:lvlJc w:val="left"/>
      <w:pPr>
        <w:tabs>
          <w:tab w:val="num" w:pos="1701"/>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808032C"/>
    <w:multiLevelType w:val="hybridMultilevel"/>
    <w:tmpl w:val="409064AA"/>
    <w:lvl w:ilvl="0" w:tplc="45D2F3A2">
      <w:start w:val="1"/>
      <w:numFmt w:val="decimal"/>
      <w:lvlText w:val="%1."/>
      <w:lvlJc w:val="left"/>
      <w:pPr>
        <w:tabs>
          <w:tab w:val="num" w:pos="1080"/>
        </w:tabs>
        <w:ind w:left="1080" w:hanging="360"/>
      </w:pPr>
      <w:rPr>
        <w:b w:val="0"/>
        <w:i w:val="0"/>
        <w:color w:val="auto"/>
      </w:rPr>
    </w:lvl>
    <w:lvl w:ilvl="1" w:tplc="379E1DCC">
      <w:start w:val="1"/>
      <w:numFmt w:val="lowerLetter"/>
      <w:lvlText w:val="%2)"/>
      <w:lvlJc w:val="left"/>
      <w:pPr>
        <w:tabs>
          <w:tab w:val="num" w:pos="1440"/>
        </w:tabs>
        <w:ind w:left="1440" w:hanging="360"/>
      </w:pPr>
      <w:rPr>
        <w:rFonts w:ascii="Arial" w:hAnsi="Arial" w:cs="Arial" w:hint="default"/>
        <w:b w:val="0"/>
        <w:color w:val="auto"/>
        <w:sz w:val="20"/>
        <w:szCs w:val="20"/>
      </w:rPr>
    </w:lvl>
    <w:lvl w:ilvl="2" w:tplc="0C09001B">
      <w:start w:val="1"/>
      <w:numFmt w:val="lowerRoman"/>
      <w:lvlText w:val="%3."/>
      <w:lvlJc w:val="right"/>
      <w:pPr>
        <w:tabs>
          <w:tab w:val="num" w:pos="2160"/>
        </w:tabs>
        <w:ind w:left="2160" w:hanging="180"/>
      </w:pPr>
    </w:lvl>
    <w:lvl w:ilvl="3" w:tplc="0C09000F">
      <w:start w:val="1"/>
      <w:numFmt w:val="decimal"/>
      <w:lvlText w:val="%4."/>
      <w:lvlJc w:val="left"/>
      <w:pPr>
        <w:tabs>
          <w:tab w:val="num" w:pos="2880"/>
        </w:tabs>
        <w:ind w:left="2880" w:hanging="360"/>
      </w:pPr>
    </w:lvl>
    <w:lvl w:ilvl="4" w:tplc="0C090019">
      <w:start w:val="1"/>
      <w:numFmt w:val="lowerLetter"/>
      <w:lvlText w:val="%5."/>
      <w:lvlJc w:val="left"/>
      <w:pPr>
        <w:tabs>
          <w:tab w:val="num" w:pos="3600"/>
        </w:tabs>
        <w:ind w:left="3600" w:hanging="360"/>
      </w:pPr>
    </w:lvl>
    <w:lvl w:ilvl="5" w:tplc="0C09001B">
      <w:start w:val="1"/>
      <w:numFmt w:val="lowerRoman"/>
      <w:lvlText w:val="%6."/>
      <w:lvlJc w:val="right"/>
      <w:pPr>
        <w:tabs>
          <w:tab w:val="num" w:pos="4320"/>
        </w:tabs>
        <w:ind w:left="4320" w:hanging="180"/>
      </w:pPr>
    </w:lvl>
    <w:lvl w:ilvl="6" w:tplc="0C09000F">
      <w:start w:val="1"/>
      <w:numFmt w:val="decimal"/>
      <w:lvlText w:val="%7."/>
      <w:lvlJc w:val="left"/>
      <w:pPr>
        <w:tabs>
          <w:tab w:val="num" w:pos="5040"/>
        </w:tabs>
        <w:ind w:left="5040" w:hanging="360"/>
      </w:pPr>
    </w:lvl>
    <w:lvl w:ilvl="7" w:tplc="0C090019">
      <w:start w:val="1"/>
      <w:numFmt w:val="lowerLetter"/>
      <w:lvlText w:val="%8."/>
      <w:lvlJc w:val="left"/>
      <w:pPr>
        <w:tabs>
          <w:tab w:val="num" w:pos="5760"/>
        </w:tabs>
        <w:ind w:left="5760" w:hanging="360"/>
      </w:pPr>
    </w:lvl>
    <w:lvl w:ilvl="8" w:tplc="0C09001B">
      <w:start w:val="1"/>
      <w:numFmt w:val="lowerRoman"/>
      <w:lvlText w:val="%9."/>
      <w:lvlJc w:val="right"/>
      <w:pPr>
        <w:tabs>
          <w:tab w:val="num" w:pos="6480"/>
        </w:tabs>
        <w:ind w:left="6480" w:hanging="180"/>
      </w:pPr>
    </w:lvl>
  </w:abstractNum>
  <w:abstractNum w:abstractNumId="22" w15:restartNumberingAfterBreak="0">
    <w:nsid w:val="5B144547"/>
    <w:multiLevelType w:val="hybridMultilevel"/>
    <w:tmpl w:val="064C011C"/>
    <w:lvl w:ilvl="0" w:tplc="0C090017">
      <w:start w:val="1"/>
      <w:numFmt w:val="lowerLetter"/>
      <w:lvlText w:val="%1)"/>
      <w:lvlJc w:val="left"/>
      <w:pPr>
        <w:tabs>
          <w:tab w:val="num" w:pos="850"/>
        </w:tabs>
        <w:ind w:left="850" w:hanging="850"/>
      </w:pPr>
      <w:rPr>
        <w:rFonts w:hint="default"/>
        <w:b w:val="0"/>
      </w:rPr>
    </w:lvl>
    <w:lvl w:ilvl="1" w:tplc="41D02C2A">
      <w:start w:val="1"/>
      <w:numFmt w:val="lowerLetter"/>
      <w:lvlText w:val="(%2)"/>
      <w:lvlJc w:val="left"/>
      <w:pPr>
        <w:tabs>
          <w:tab w:val="num" w:pos="1701"/>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72D7EF2"/>
    <w:multiLevelType w:val="hybridMultilevel"/>
    <w:tmpl w:val="521A421E"/>
    <w:lvl w:ilvl="0" w:tplc="E88CFF30">
      <w:start w:val="1"/>
      <w:numFmt w:val="decimal"/>
      <w:lvlText w:val="%1."/>
      <w:lvlJc w:val="left"/>
      <w:pPr>
        <w:tabs>
          <w:tab w:val="num" w:pos="720"/>
        </w:tabs>
        <w:ind w:left="720" w:hanging="720"/>
      </w:pPr>
      <w:rPr>
        <w:rFonts w:ascii="Arial" w:hAnsi="Arial" w:cs="Arial" w:hint="default"/>
        <w:sz w:val="22"/>
        <w:szCs w:val="22"/>
      </w:rPr>
    </w:lvl>
    <w:lvl w:ilvl="1" w:tplc="0409000F">
      <w:start w:val="1"/>
      <w:numFmt w:val="decimal"/>
      <w:lvlText w:val="%2."/>
      <w:lvlJc w:val="left"/>
      <w:pPr>
        <w:tabs>
          <w:tab w:val="num" w:pos="1440"/>
        </w:tabs>
        <w:ind w:left="1440" w:hanging="360"/>
      </w:pPr>
      <w:rPr>
        <w:rFonts w:hint="default"/>
      </w:rPr>
    </w:lvl>
    <w:lvl w:ilvl="2" w:tplc="0E90F40E">
      <w:start w:val="1"/>
      <w:numFmt w:val="lowerLetter"/>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AD41F71"/>
    <w:multiLevelType w:val="hybridMultilevel"/>
    <w:tmpl w:val="17E02AC8"/>
    <w:lvl w:ilvl="0" w:tplc="E698F0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6AF33C55"/>
    <w:multiLevelType w:val="hybridMultilevel"/>
    <w:tmpl w:val="910630E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1C146D3"/>
    <w:multiLevelType w:val="hybridMultilevel"/>
    <w:tmpl w:val="ABC2BC24"/>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7" w15:restartNumberingAfterBreak="0">
    <w:nsid w:val="73AC50FF"/>
    <w:multiLevelType w:val="hybridMultilevel"/>
    <w:tmpl w:val="064C011C"/>
    <w:lvl w:ilvl="0" w:tplc="0C090017">
      <w:start w:val="1"/>
      <w:numFmt w:val="lowerLetter"/>
      <w:lvlText w:val="%1)"/>
      <w:lvlJc w:val="left"/>
      <w:pPr>
        <w:tabs>
          <w:tab w:val="num" w:pos="850"/>
        </w:tabs>
        <w:ind w:left="850" w:hanging="850"/>
      </w:pPr>
      <w:rPr>
        <w:rFonts w:hint="default"/>
        <w:b w:val="0"/>
      </w:rPr>
    </w:lvl>
    <w:lvl w:ilvl="1" w:tplc="41D02C2A">
      <w:start w:val="1"/>
      <w:numFmt w:val="lowerLetter"/>
      <w:lvlText w:val="(%2)"/>
      <w:lvlJc w:val="left"/>
      <w:pPr>
        <w:tabs>
          <w:tab w:val="num" w:pos="1701"/>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5FA3869"/>
    <w:multiLevelType w:val="hybridMultilevel"/>
    <w:tmpl w:val="AF76B91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70C5BAE"/>
    <w:multiLevelType w:val="hybridMultilevel"/>
    <w:tmpl w:val="B5A4FB20"/>
    <w:lvl w:ilvl="0" w:tplc="93D27284">
      <w:start w:val="1"/>
      <w:numFmt w:val="lowerRoman"/>
      <w:lvlText w:val="%1."/>
      <w:lvlJc w:val="left"/>
      <w:pPr>
        <w:ind w:left="2340" w:hanging="360"/>
      </w:pPr>
      <w:rPr>
        <w:rFonts w:hint="default"/>
      </w:rPr>
    </w:lvl>
    <w:lvl w:ilvl="1" w:tplc="0C090019" w:tentative="1">
      <w:start w:val="1"/>
      <w:numFmt w:val="lowerLetter"/>
      <w:lvlText w:val="%2."/>
      <w:lvlJc w:val="left"/>
      <w:pPr>
        <w:ind w:left="3060" w:hanging="360"/>
      </w:pPr>
    </w:lvl>
    <w:lvl w:ilvl="2" w:tplc="0C09001B" w:tentative="1">
      <w:start w:val="1"/>
      <w:numFmt w:val="lowerRoman"/>
      <w:lvlText w:val="%3."/>
      <w:lvlJc w:val="right"/>
      <w:pPr>
        <w:ind w:left="3780" w:hanging="180"/>
      </w:pPr>
    </w:lvl>
    <w:lvl w:ilvl="3" w:tplc="0C09000F" w:tentative="1">
      <w:start w:val="1"/>
      <w:numFmt w:val="decimal"/>
      <w:lvlText w:val="%4."/>
      <w:lvlJc w:val="left"/>
      <w:pPr>
        <w:ind w:left="4500" w:hanging="360"/>
      </w:pPr>
    </w:lvl>
    <w:lvl w:ilvl="4" w:tplc="0C090019" w:tentative="1">
      <w:start w:val="1"/>
      <w:numFmt w:val="lowerLetter"/>
      <w:lvlText w:val="%5."/>
      <w:lvlJc w:val="left"/>
      <w:pPr>
        <w:ind w:left="5220" w:hanging="360"/>
      </w:pPr>
    </w:lvl>
    <w:lvl w:ilvl="5" w:tplc="0C09001B" w:tentative="1">
      <w:start w:val="1"/>
      <w:numFmt w:val="lowerRoman"/>
      <w:lvlText w:val="%6."/>
      <w:lvlJc w:val="right"/>
      <w:pPr>
        <w:ind w:left="5940" w:hanging="180"/>
      </w:pPr>
    </w:lvl>
    <w:lvl w:ilvl="6" w:tplc="0C09000F" w:tentative="1">
      <w:start w:val="1"/>
      <w:numFmt w:val="decimal"/>
      <w:lvlText w:val="%7."/>
      <w:lvlJc w:val="left"/>
      <w:pPr>
        <w:ind w:left="6660" w:hanging="360"/>
      </w:pPr>
    </w:lvl>
    <w:lvl w:ilvl="7" w:tplc="0C090019" w:tentative="1">
      <w:start w:val="1"/>
      <w:numFmt w:val="lowerLetter"/>
      <w:lvlText w:val="%8."/>
      <w:lvlJc w:val="left"/>
      <w:pPr>
        <w:ind w:left="7380" w:hanging="360"/>
      </w:pPr>
    </w:lvl>
    <w:lvl w:ilvl="8" w:tplc="0C09001B" w:tentative="1">
      <w:start w:val="1"/>
      <w:numFmt w:val="lowerRoman"/>
      <w:lvlText w:val="%9."/>
      <w:lvlJc w:val="right"/>
      <w:pPr>
        <w:ind w:left="8100" w:hanging="180"/>
      </w:pPr>
    </w:lvl>
  </w:abstractNum>
  <w:abstractNum w:abstractNumId="30" w15:restartNumberingAfterBreak="0">
    <w:nsid w:val="7C785545"/>
    <w:multiLevelType w:val="hybridMultilevel"/>
    <w:tmpl w:val="0B841E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DAA44AC"/>
    <w:multiLevelType w:val="hybridMultilevel"/>
    <w:tmpl w:val="A3B60FB2"/>
    <w:lvl w:ilvl="0" w:tplc="A36CE9C2">
      <w:start w:val="1"/>
      <w:numFmt w:val="lowerLetter"/>
      <w:lvlText w:val="%1)"/>
      <w:lvlJc w:val="left"/>
      <w:pPr>
        <w:ind w:left="720" w:hanging="360"/>
      </w:pPr>
      <w:rPr>
        <w:rFonts w:hint="default"/>
        <w:b w:val="0"/>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7F9D755A"/>
    <w:multiLevelType w:val="hybridMultilevel"/>
    <w:tmpl w:val="AE9C1B7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15288927">
    <w:abstractNumId w:val="20"/>
  </w:num>
  <w:num w:numId="2" w16cid:durableId="1188522667">
    <w:abstractNumId w:val="28"/>
  </w:num>
  <w:num w:numId="3" w16cid:durableId="1962880296">
    <w:abstractNumId w:val="13"/>
  </w:num>
  <w:num w:numId="4" w16cid:durableId="1924489397">
    <w:abstractNumId w:val="25"/>
  </w:num>
  <w:num w:numId="5" w16cid:durableId="169413360">
    <w:abstractNumId w:val="27"/>
  </w:num>
  <w:num w:numId="6" w16cid:durableId="1293829196">
    <w:abstractNumId w:val="6"/>
  </w:num>
  <w:num w:numId="7" w16cid:durableId="1325355334">
    <w:abstractNumId w:val="4"/>
  </w:num>
  <w:num w:numId="8" w16cid:durableId="1593051767">
    <w:abstractNumId w:val="7"/>
  </w:num>
  <w:num w:numId="9" w16cid:durableId="1955136535">
    <w:abstractNumId w:val="8"/>
  </w:num>
  <w:num w:numId="10" w16cid:durableId="1212419814">
    <w:abstractNumId w:val="10"/>
  </w:num>
  <w:num w:numId="11" w16cid:durableId="406348028">
    <w:abstractNumId w:val="29"/>
  </w:num>
  <w:num w:numId="12" w16cid:durableId="823741592">
    <w:abstractNumId w:val="12"/>
  </w:num>
  <w:num w:numId="13" w16cid:durableId="1248072889">
    <w:abstractNumId w:val="22"/>
  </w:num>
  <w:num w:numId="14" w16cid:durableId="398938506">
    <w:abstractNumId w:val="0"/>
  </w:num>
  <w:num w:numId="15" w16cid:durableId="1822386061">
    <w:abstractNumId w:val="14"/>
  </w:num>
  <w:num w:numId="16" w16cid:durableId="27217452">
    <w:abstractNumId w:val="1"/>
  </w:num>
  <w:num w:numId="17" w16cid:durableId="16471587">
    <w:abstractNumId w:val="9"/>
  </w:num>
  <w:num w:numId="18" w16cid:durableId="1403678020">
    <w:abstractNumId w:val="31"/>
  </w:num>
  <w:num w:numId="19" w16cid:durableId="3852974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3162096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1515631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8840048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39668516">
    <w:abstractNumId w:val="5"/>
  </w:num>
  <w:num w:numId="24" w16cid:durableId="16392877">
    <w:abstractNumId w:val="18"/>
  </w:num>
  <w:num w:numId="25" w16cid:durableId="1206286610">
    <w:abstractNumId w:val="32"/>
  </w:num>
  <w:num w:numId="26" w16cid:durableId="1755660649">
    <w:abstractNumId w:val="24"/>
  </w:num>
  <w:num w:numId="27" w16cid:durableId="2083411304">
    <w:abstractNumId w:val="11"/>
  </w:num>
  <w:num w:numId="28" w16cid:durableId="1943342244">
    <w:abstractNumId w:val="17"/>
  </w:num>
  <w:num w:numId="29" w16cid:durableId="1231593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0404407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21361725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6130508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66707212">
    <w:abstractNumId w:val="3"/>
  </w:num>
  <w:num w:numId="34" w16cid:durableId="1075904948">
    <w:abstractNumId w:val="30"/>
  </w:num>
  <w:num w:numId="35" w16cid:durableId="726219514">
    <w:abstractNumId w:val="23"/>
  </w:num>
  <w:num w:numId="36" w16cid:durableId="720054137">
    <w:abstractNumId w:val="2"/>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aylor York">
    <w15:presenceInfo w15:providerId="AD" w15:userId="S::TaylorYork@thinkerbell.com::7e08964c-7b3a-4ba7-8559-7027706e941a"/>
  </w15:person>
  <w15:person w15:author="Dalinee Bangaroo">
    <w15:presenceInfo w15:providerId="AD" w15:userId="S::dalinee.bangaroo@anisimoff.com.au::21b998fb-bd8b-41e6-931f-211e38555f14"/>
  </w15:person>
  <w15:person w15:author="Matt Hansen">
    <w15:presenceInfo w15:providerId="AD" w15:userId="S::matt.hansen@anisimoff.com.au::632843c9-6ccf-4abe-8482-e188f3c17e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hideSpellingErrors/>
  <w:hideGrammaticalErrors/>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D4A"/>
    <w:rsid w:val="000158C5"/>
    <w:rsid w:val="00024252"/>
    <w:rsid w:val="00027955"/>
    <w:rsid w:val="000329A9"/>
    <w:rsid w:val="00067922"/>
    <w:rsid w:val="00070569"/>
    <w:rsid w:val="000901A5"/>
    <w:rsid w:val="000A1D1D"/>
    <w:rsid w:val="000A3088"/>
    <w:rsid w:val="000C294F"/>
    <w:rsid w:val="000D458D"/>
    <w:rsid w:val="00113BAD"/>
    <w:rsid w:val="001148AD"/>
    <w:rsid w:val="001239ED"/>
    <w:rsid w:val="00137C45"/>
    <w:rsid w:val="00140D30"/>
    <w:rsid w:val="0014474B"/>
    <w:rsid w:val="00150AD6"/>
    <w:rsid w:val="001541C3"/>
    <w:rsid w:val="00154FB7"/>
    <w:rsid w:val="001745ED"/>
    <w:rsid w:val="00176AD3"/>
    <w:rsid w:val="001808AB"/>
    <w:rsid w:val="001906C5"/>
    <w:rsid w:val="001909A2"/>
    <w:rsid w:val="001B39BF"/>
    <w:rsid w:val="001C178B"/>
    <w:rsid w:val="001C35E9"/>
    <w:rsid w:val="001C5158"/>
    <w:rsid w:val="001E09F5"/>
    <w:rsid w:val="001E7F80"/>
    <w:rsid w:val="001F044B"/>
    <w:rsid w:val="0020259F"/>
    <w:rsid w:val="00225DF3"/>
    <w:rsid w:val="00236DEE"/>
    <w:rsid w:val="00243C94"/>
    <w:rsid w:val="0025416B"/>
    <w:rsid w:val="0025442C"/>
    <w:rsid w:val="00270246"/>
    <w:rsid w:val="002758D3"/>
    <w:rsid w:val="00293B78"/>
    <w:rsid w:val="002F0034"/>
    <w:rsid w:val="002F138B"/>
    <w:rsid w:val="00304DA3"/>
    <w:rsid w:val="003057C3"/>
    <w:rsid w:val="00313AD9"/>
    <w:rsid w:val="003162B0"/>
    <w:rsid w:val="00327DC1"/>
    <w:rsid w:val="00331DC2"/>
    <w:rsid w:val="003343EA"/>
    <w:rsid w:val="00336519"/>
    <w:rsid w:val="003462C0"/>
    <w:rsid w:val="00371F66"/>
    <w:rsid w:val="00380633"/>
    <w:rsid w:val="0038072E"/>
    <w:rsid w:val="00387102"/>
    <w:rsid w:val="00390AD1"/>
    <w:rsid w:val="003952BA"/>
    <w:rsid w:val="003B59AA"/>
    <w:rsid w:val="003D6874"/>
    <w:rsid w:val="00405919"/>
    <w:rsid w:val="00407032"/>
    <w:rsid w:val="00411284"/>
    <w:rsid w:val="004124D1"/>
    <w:rsid w:val="0041558D"/>
    <w:rsid w:val="00421C1F"/>
    <w:rsid w:val="00435E7D"/>
    <w:rsid w:val="00443D30"/>
    <w:rsid w:val="00446C81"/>
    <w:rsid w:val="004470CA"/>
    <w:rsid w:val="00463C8D"/>
    <w:rsid w:val="004822FC"/>
    <w:rsid w:val="004A0CF6"/>
    <w:rsid w:val="004A5333"/>
    <w:rsid w:val="004A5697"/>
    <w:rsid w:val="004B5756"/>
    <w:rsid w:val="004C3185"/>
    <w:rsid w:val="004C4DCE"/>
    <w:rsid w:val="004E608B"/>
    <w:rsid w:val="00504F19"/>
    <w:rsid w:val="00510C25"/>
    <w:rsid w:val="005113BE"/>
    <w:rsid w:val="0052098D"/>
    <w:rsid w:val="0053117E"/>
    <w:rsid w:val="005545F5"/>
    <w:rsid w:val="00564E97"/>
    <w:rsid w:val="00565B69"/>
    <w:rsid w:val="00566BFB"/>
    <w:rsid w:val="00575D9A"/>
    <w:rsid w:val="005813EA"/>
    <w:rsid w:val="005822D9"/>
    <w:rsid w:val="005834EA"/>
    <w:rsid w:val="00583BB1"/>
    <w:rsid w:val="00585BBE"/>
    <w:rsid w:val="005A4F84"/>
    <w:rsid w:val="005A5741"/>
    <w:rsid w:val="005D2785"/>
    <w:rsid w:val="005D6D7F"/>
    <w:rsid w:val="005E0723"/>
    <w:rsid w:val="005E7E23"/>
    <w:rsid w:val="005F3627"/>
    <w:rsid w:val="00600C6D"/>
    <w:rsid w:val="00613F8D"/>
    <w:rsid w:val="00620834"/>
    <w:rsid w:val="0065787D"/>
    <w:rsid w:val="006707E3"/>
    <w:rsid w:val="00671E1C"/>
    <w:rsid w:val="00676E81"/>
    <w:rsid w:val="00682B91"/>
    <w:rsid w:val="0068344A"/>
    <w:rsid w:val="006A703C"/>
    <w:rsid w:val="006B6997"/>
    <w:rsid w:val="006C0715"/>
    <w:rsid w:val="006C2C4A"/>
    <w:rsid w:val="006D04F8"/>
    <w:rsid w:val="006D5132"/>
    <w:rsid w:val="006F12C4"/>
    <w:rsid w:val="006F5FE8"/>
    <w:rsid w:val="00706B13"/>
    <w:rsid w:val="007102BA"/>
    <w:rsid w:val="007105AB"/>
    <w:rsid w:val="00712FBE"/>
    <w:rsid w:val="0071438E"/>
    <w:rsid w:val="00715CDF"/>
    <w:rsid w:val="007200AB"/>
    <w:rsid w:val="007224D8"/>
    <w:rsid w:val="00730523"/>
    <w:rsid w:val="0073350C"/>
    <w:rsid w:val="00747CFD"/>
    <w:rsid w:val="007502E1"/>
    <w:rsid w:val="00751148"/>
    <w:rsid w:val="007546BF"/>
    <w:rsid w:val="0077115B"/>
    <w:rsid w:val="00781889"/>
    <w:rsid w:val="00785CEF"/>
    <w:rsid w:val="007A288C"/>
    <w:rsid w:val="007A4323"/>
    <w:rsid w:val="007C19F2"/>
    <w:rsid w:val="008005F9"/>
    <w:rsid w:val="00825295"/>
    <w:rsid w:val="0083195B"/>
    <w:rsid w:val="00836012"/>
    <w:rsid w:val="008360E3"/>
    <w:rsid w:val="00841146"/>
    <w:rsid w:val="00841505"/>
    <w:rsid w:val="00842F76"/>
    <w:rsid w:val="008713C5"/>
    <w:rsid w:val="00880AD6"/>
    <w:rsid w:val="008A178F"/>
    <w:rsid w:val="008B29B9"/>
    <w:rsid w:val="008B4F57"/>
    <w:rsid w:val="008B4FEC"/>
    <w:rsid w:val="008C72B5"/>
    <w:rsid w:val="008E3B1C"/>
    <w:rsid w:val="008E50EE"/>
    <w:rsid w:val="008F67DD"/>
    <w:rsid w:val="009060DF"/>
    <w:rsid w:val="00906D7D"/>
    <w:rsid w:val="00987C91"/>
    <w:rsid w:val="009A63E0"/>
    <w:rsid w:val="009B4637"/>
    <w:rsid w:val="009B7836"/>
    <w:rsid w:val="009C38C6"/>
    <w:rsid w:val="009C518B"/>
    <w:rsid w:val="009C701A"/>
    <w:rsid w:val="009E5E1D"/>
    <w:rsid w:val="009F2E92"/>
    <w:rsid w:val="00A04D5D"/>
    <w:rsid w:val="00A073CB"/>
    <w:rsid w:val="00A27150"/>
    <w:rsid w:val="00A36B5E"/>
    <w:rsid w:val="00A3772A"/>
    <w:rsid w:val="00A51164"/>
    <w:rsid w:val="00A51310"/>
    <w:rsid w:val="00A518EF"/>
    <w:rsid w:val="00A550EF"/>
    <w:rsid w:val="00A601C1"/>
    <w:rsid w:val="00A60324"/>
    <w:rsid w:val="00A6208B"/>
    <w:rsid w:val="00A70EEA"/>
    <w:rsid w:val="00A853EB"/>
    <w:rsid w:val="00A92B4B"/>
    <w:rsid w:val="00AA48E1"/>
    <w:rsid w:val="00AC1B8A"/>
    <w:rsid w:val="00AC72EC"/>
    <w:rsid w:val="00AD0790"/>
    <w:rsid w:val="00AD6B35"/>
    <w:rsid w:val="00AE0110"/>
    <w:rsid w:val="00B11177"/>
    <w:rsid w:val="00B175D9"/>
    <w:rsid w:val="00B20CA5"/>
    <w:rsid w:val="00B26284"/>
    <w:rsid w:val="00B30BAD"/>
    <w:rsid w:val="00B31FD4"/>
    <w:rsid w:val="00B56B38"/>
    <w:rsid w:val="00B6267C"/>
    <w:rsid w:val="00B63DC9"/>
    <w:rsid w:val="00B65565"/>
    <w:rsid w:val="00B86B85"/>
    <w:rsid w:val="00B97977"/>
    <w:rsid w:val="00BB6B14"/>
    <w:rsid w:val="00BD38EB"/>
    <w:rsid w:val="00BD6C6E"/>
    <w:rsid w:val="00BE0ADB"/>
    <w:rsid w:val="00BF0AAF"/>
    <w:rsid w:val="00C0536B"/>
    <w:rsid w:val="00C06FDA"/>
    <w:rsid w:val="00C12DEE"/>
    <w:rsid w:val="00C135BF"/>
    <w:rsid w:val="00C212C6"/>
    <w:rsid w:val="00C235D0"/>
    <w:rsid w:val="00C364CC"/>
    <w:rsid w:val="00C41474"/>
    <w:rsid w:val="00C432B5"/>
    <w:rsid w:val="00C5026C"/>
    <w:rsid w:val="00C639A6"/>
    <w:rsid w:val="00C649A7"/>
    <w:rsid w:val="00C664BA"/>
    <w:rsid w:val="00C7439A"/>
    <w:rsid w:val="00CB0C40"/>
    <w:rsid w:val="00CB3909"/>
    <w:rsid w:val="00CB5C19"/>
    <w:rsid w:val="00D2325D"/>
    <w:rsid w:val="00D278B9"/>
    <w:rsid w:val="00D2796A"/>
    <w:rsid w:val="00D36D39"/>
    <w:rsid w:val="00D40C61"/>
    <w:rsid w:val="00D50317"/>
    <w:rsid w:val="00D623CB"/>
    <w:rsid w:val="00D639B9"/>
    <w:rsid w:val="00D765E7"/>
    <w:rsid w:val="00D871A9"/>
    <w:rsid w:val="00DA1F55"/>
    <w:rsid w:val="00DA5A3D"/>
    <w:rsid w:val="00DA7E0E"/>
    <w:rsid w:val="00DC343C"/>
    <w:rsid w:val="00DD4A40"/>
    <w:rsid w:val="00DE0F07"/>
    <w:rsid w:val="00DF1371"/>
    <w:rsid w:val="00DF652E"/>
    <w:rsid w:val="00DF6C13"/>
    <w:rsid w:val="00DF7E34"/>
    <w:rsid w:val="00E04F11"/>
    <w:rsid w:val="00E057EE"/>
    <w:rsid w:val="00E05B7B"/>
    <w:rsid w:val="00E14869"/>
    <w:rsid w:val="00E20F4B"/>
    <w:rsid w:val="00E34E7B"/>
    <w:rsid w:val="00E37AD3"/>
    <w:rsid w:val="00E40D33"/>
    <w:rsid w:val="00E4243E"/>
    <w:rsid w:val="00E42675"/>
    <w:rsid w:val="00E5554D"/>
    <w:rsid w:val="00E761D9"/>
    <w:rsid w:val="00E77163"/>
    <w:rsid w:val="00EA0856"/>
    <w:rsid w:val="00EA1D4A"/>
    <w:rsid w:val="00ED07B8"/>
    <w:rsid w:val="00ED7609"/>
    <w:rsid w:val="00F0331C"/>
    <w:rsid w:val="00F04418"/>
    <w:rsid w:val="00F0756A"/>
    <w:rsid w:val="00F25CCE"/>
    <w:rsid w:val="00F3449A"/>
    <w:rsid w:val="00F4167F"/>
    <w:rsid w:val="00F655B8"/>
    <w:rsid w:val="00F954C2"/>
    <w:rsid w:val="00FA3843"/>
    <w:rsid w:val="00FA5EFF"/>
    <w:rsid w:val="00FA7E84"/>
    <w:rsid w:val="00FB4D71"/>
    <w:rsid w:val="00FD3E08"/>
    <w:rsid w:val="00FD41BA"/>
    <w:rsid w:val="00FD43DF"/>
    <w:rsid w:val="00FF0933"/>
    <w:rsid w:val="00FF0DF1"/>
    <w:rsid w:val="00FF694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8914E1"/>
  <w15:chartTrackingRefBased/>
  <w15:docId w15:val="{F092F005-0D27-4519-AB9E-5DE0A4286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795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semiHidden/>
    <w:unhideWhenUsed/>
    <w:qFormat/>
    <w:rsid w:val="002758D3"/>
    <w:pPr>
      <w:keepNext/>
      <w:autoSpaceDE w:val="0"/>
      <w:autoSpaceDN w:val="0"/>
      <w:spacing w:after="0" w:line="240" w:lineRule="auto"/>
      <w:outlineLvl w:val="2"/>
    </w:pPr>
    <w:rPr>
      <w:rFonts w:ascii="Tahoma" w:eastAsia="Times New Roman" w:hAnsi="Tahoma" w:cs="Times New Roman"/>
      <w:b/>
      <w:bCs/>
      <w:sz w:val="24"/>
      <w:szCs w:val="24"/>
      <w:lang w:val="en-GB"/>
    </w:rPr>
  </w:style>
  <w:style w:type="paragraph" w:styleId="Heading4">
    <w:name w:val="heading 4"/>
    <w:basedOn w:val="Normal"/>
    <w:next w:val="Normal"/>
    <w:link w:val="Heading4Char"/>
    <w:uiPriority w:val="9"/>
    <w:semiHidden/>
    <w:unhideWhenUsed/>
    <w:qFormat/>
    <w:rsid w:val="001745E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1D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1D4A"/>
  </w:style>
  <w:style w:type="paragraph" w:styleId="Footer">
    <w:name w:val="footer"/>
    <w:basedOn w:val="Normal"/>
    <w:link w:val="FooterChar"/>
    <w:uiPriority w:val="99"/>
    <w:unhideWhenUsed/>
    <w:rsid w:val="00EA1D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1D4A"/>
  </w:style>
  <w:style w:type="table" w:styleId="TableGrid">
    <w:name w:val="Table Grid"/>
    <w:basedOn w:val="TableNormal"/>
    <w:uiPriority w:val="59"/>
    <w:rsid w:val="009A63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nhideWhenUsed/>
    <w:rsid w:val="007546BF"/>
    <w:rPr>
      <w:sz w:val="16"/>
      <w:szCs w:val="16"/>
    </w:rPr>
  </w:style>
  <w:style w:type="paragraph" w:styleId="CommentText">
    <w:name w:val="annotation text"/>
    <w:basedOn w:val="Normal"/>
    <w:link w:val="CommentTextChar"/>
    <w:semiHidden/>
    <w:unhideWhenUsed/>
    <w:rsid w:val="007546BF"/>
    <w:pPr>
      <w:spacing w:line="240" w:lineRule="auto"/>
    </w:pPr>
    <w:rPr>
      <w:sz w:val="20"/>
      <w:szCs w:val="20"/>
    </w:rPr>
  </w:style>
  <w:style w:type="character" w:customStyle="1" w:styleId="CommentTextChar">
    <w:name w:val="Comment Text Char"/>
    <w:basedOn w:val="DefaultParagraphFont"/>
    <w:link w:val="CommentText"/>
    <w:semiHidden/>
    <w:rsid w:val="007546BF"/>
    <w:rPr>
      <w:sz w:val="20"/>
      <w:szCs w:val="20"/>
    </w:rPr>
  </w:style>
  <w:style w:type="paragraph" w:styleId="CommentSubject">
    <w:name w:val="annotation subject"/>
    <w:basedOn w:val="CommentText"/>
    <w:next w:val="CommentText"/>
    <w:link w:val="CommentSubjectChar"/>
    <w:uiPriority w:val="99"/>
    <w:semiHidden/>
    <w:unhideWhenUsed/>
    <w:rsid w:val="007546BF"/>
    <w:rPr>
      <w:b/>
      <w:bCs/>
    </w:rPr>
  </w:style>
  <w:style w:type="character" w:customStyle="1" w:styleId="CommentSubjectChar">
    <w:name w:val="Comment Subject Char"/>
    <w:basedOn w:val="CommentTextChar"/>
    <w:link w:val="CommentSubject"/>
    <w:uiPriority w:val="99"/>
    <w:semiHidden/>
    <w:rsid w:val="007546BF"/>
    <w:rPr>
      <w:b/>
      <w:bCs/>
      <w:sz w:val="20"/>
      <w:szCs w:val="20"/>
    </w:rPr>
  </w:style>
  <w:style w:type="paragraph" w:styleId="BalloonText">
    <w:name w:val="Balloon Text"/>
    <w:basedOn w:val="Normal"/>
    <w:link w:val="BalloonTextChar"/>
    <w:uiPriority w:val="99"/>
    <w:semiHidden/>
    <w:unhideWhenUsed/>
    <w:rsid w:val="007546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6BF"/>
    <w:rPr>
      <w:rFonts w:ascii="Segoe UI" w:hAnsi="Segoe UI" w:cs="Segoe UI"/>
      <w:sz w:val="18"/>
      <w:szCs w:val="18"/>
    </w:rPr>
  </w:style>
  <w:style w:type="paragraph" w:styleId="ListParagraph">
    <w:name w:val="List Paragraph"/>
    <w:basedOn w:val="Normal"/>
    <w:uiPriority w:val="34"/>
    <w:qFormat/>
    <w:rsid w:val="00841146"/>
    <w:pPr>
      <w:ind w:left="720"/>
      <w:contextualSpacing/>
    </w:pPr>
  </w:style>
  <w:style w:type="character" w:styleId="Strong">
    <w:name w:val="Strong"/>
    <w:uiPriority w:val="22"/>
    <w:qFormat/>
    <w:rsid w:val="00407032"/>
    <w:rPr>
      <w:b/>
      <w:bCs/>
    </w:rPr>
  </w:style>
  <w:style w:type="character" w:styleId="Emphasis">
    <w:name w:val="Emphasis"/>
    <w:qFormat/>
    <w:rsid w:val="005113BE"/>
    <w:rPr>
      <w:i/>
      <w:iCs/>
    </w:rPr>
  </w:style>
  <w:style w:type="character" w:styleId="Hyperlink">
    <w:name w:val="Hyperlink"/>
    <w:uiPriority w:val="99"/>
    <w:unhideWhenUsed/>
    <w:rsid w:val="00D50317"/>
    <w:rPr>
      <w:color w:val="0000FF"/>
      <w:u w:val="single"/>
    </w:rPr>
  </w:style>
  <w:style w:type="character" w:customStyle="1" w:styleId="Heading3Char">
    <w:name w:val="Heading 3 Char"/>
    <w:basedOn w:val="DefaultParagraphFont"/>
    <w:link w:val="Heading3"/>
    <w:semiHidden/>
    <w:rsid w:val="002758D3"/>
    <w:rPr>
      <w:rFonts w:ascii="Tahoma" w:eastAsia="Times New Roman" w:hAnsi="Tahoma" w:cs="Times New Roman"/>
      <w:b/>
      <w:bCs/>
      <w:sz w:val="24"/>
      <w:szCs w:val="24"/>
      <w:lang w:val="en-GB"/>
    </w:rPr>
  </w:style>
  <w:style w:type="character" w:customStyle="1" w:styleId="Heading1Char">
    <w:name w:val="Heading 1 Char"/>
    <w:basedOn w:val="DefaultParagraphFont"/>
    <w:link w:val="Heading1"/>
    <w:rsid w:val="00027955"/>
    <w:rPr>
      <w:rFonts w:asciiTheme="majorHAnsi" w:eastAsiaTheme="majorEastAsia" w:hAnsiTheme="majorHAnsi" w:cstheme="majorBidi"/>
      <w:color w:val="365F91" w:themeColor="accent1" w:themeShade="BF"/>
      <w:sz w:val="32"/>
      <w:szCs w:val="32"/>
    </w:rPr>
  </w:style>
  <w:style w:type="table" w:customStyle="1" w:styleId="TableGrid0">
    <w:name w:val="TableGrid"/>
    <w:rsid w:val="00A60324"/>
    <w:pPr>
      <w:spacing w:after="0" w:line="240" w:lineRule="auto"/>
    </w:pPr>
    <w:rPr>
      <w:rFonts w:eastAsiaTheme="minorEastAsia"/>
      <w:lang w:eastAsia="en-AU"/>
    </w:r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semiHidden/>
    <w:rsid w:val="001745ED"/>
    <w:rPr>
      <w:rFonts w:asciiTheme="majorHAnsi" w:eastAsiaTheme="majorEastAsia" w:hAnsiTheme="majorHAnsi" w:cstheme="majorBidi"/>
      <w:i/>
      <w:iCs/>
      <w:color w:val="365F91" w:themeColor="accent1" w:themeShade="BF"/>
    </w:rPr>
  </w:style>
  <w:style w:type="character" w:styleId="UnresolvedMention">
    <w:name w:val="Unresolved Mention"/>
    <w:basedOn w:val="DefaultParagraphFont"/>
    <w:uiPriority w:val="99"/>
    <w:semiHidden/>
    <w:unhideWhenUsed/>
    <w:rsid w:val="00B20CA5"/>
    <w:rPr>
      <w:color w:val="605E5C"/>
      <w:shd w:val="clear" w:color="auto" w:fill="E1DFDD"/>
    </w:rPr>
  </w:style>
  <w:style w:type="paragraph" w:styleId="Revision">
    <w:name w:val="Revision"/>
    <w:hidden/>
    <w:uiPriority w:val="99"/>
    <w:semiHidden/>
    <w:rsid w:val="00906D7D"/>
    <w:pPr>
      <w:spacing w:after="0" w:line="240" w:lineRule="auto"/>
    </w:pPr>
  </w:style>
  <w:style w:type="paragraph" w:customStyle="1" w:styleId="MediumGrid1-Accent21">
    <w:name w:val="Medium Grid 1 - Accent 21"/>
    <w:basedOn w:val="Normal"/>
    <w:uiPriority w:val="34"/>
    <w:qFormat/>
    <w:rsid w:val="00747CFD"/>
    <w:pPr>
      <w:spacing w:after="0" w:line="240" w:lineRule="auto"/>
      <w:ind w:left="720"/>
    </w:pPr>
    <w:rPr>
      <w:rFonts w:ascii="Arial" w:eastAsia="Times New Roman" w:hAnsi="Arial" w:cs="Times New Roman"/>
      <w:sz w:val="24"/>
      <w:szCs w:val="24"/>
    </w:rPr>
  </w:style>
  <w:style w:type="character" w:styleId="FollowedHyperlink">
    <w:name w:val="FollowedHyperlink"/>
    <w:basedOn w:val="DefaultParagraphFont"/>
    <w:uiPriority w:val="99"/>
    <w:semiHidden/>
    <w:unhideWhenUsed/>
    <w:rsid w:val="0053117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982045">
      <w:bodyDiv w:val="1"/>
      <w:marLeft w:val="0"/>
      <w:marRight w:val="0"/>
      <w:marTop w:val="0"/>
      <w:marBottom w:val="0"/>
      <w:divBdr>
        <w:top w:val="none" w:sz="0" w:space="0" w:color="auto"/>
        <w:left w:val="none" w:sz="0" w:space="0" w:color="auto"/>
        <w:bottom w:val="none" w:sz="0" w:space="0" w:color="auto"/>
        <w:right w:val="none" w:sz="0" w:space="0" w:color="auto"/>
      </w:divBdr>
    </w:div>
    <w:div w:id="100802409">
      <w:bodyDiv w:val="1"/>
      <w:marLeft w:val="0"/>
      <w:marRight w:val="0"/>
      <w:marTop w:val="0"/>
      <w:marBottom w:val="0"/>
      <w:divBdr>
        <w:top w:val="none" w:sz="0" w:space="0" w:color="auto"/>
        <w:left w:val="none" w:sz="0" w:space="0" w:color="auto"/>
        <w:bottom w:val="none" w:sz="0" w:space="0" w:color="auto"/>
        <w:right w:val="none" w:sz="0" w:space="0" w:color="auto"/>
      </w:divBdr>
    </w:div>
    <w:div w:id="268783266">
      <w:bodyDiv w:val="1"/>
      <w:marLeft w:val="0"/>
      <w:marRight w:val="0"/>
      <w:marTop w:val="0"/>
      <w:marBottom w:val="0"/>
      <w:divBdr>
        <w:top w:val="none" w:sz="0" w:space="0" w:color="auto"/>
        <w:left w:val="none" w:sz="0" w:space="0" w:color="auto"/>
        <w:bottom w:val="none" w:sz="0" w:space="0" w:color="auto"/>
        <w:right w:val="none" w:sz="0" w:space="0" w:color="auto"/>
      </w:divBdr>
    </w:div>
    <w:div w:id="436102681">
      <w:bodyDiv w:val="1"/>
      <w:marLeft w:val="0"/>
      <w:marRight w:val="0"/>
      <w:marTop w:val="0"/>
      <w:marBottom w:val="0"/>
      <w:divBdr>
        <w:top w:val="none" w:sz="0" w:space="0" w:color="auto"/>
        <w:left w:val="none" w:sz="0" w:space="0" w:color="auto"/>
        <w:bottom w:val="none" w:sz="0" w:space="0" w:color="auto"/>
        <w:right w:val="none" w:sz="0" w:space="0" w:color="auto"/>
      </w:divBdr>
    </w:div>
    <w:div w:id="489638355">
      <w:bodyDiv w:val="1"/>
      <w:marLeft w:val="0"/>
      <w:marRight w:val="0"/>
      <w:marTop w:val="0"/>
      <w:marBottom w:val="0"/>
      <w:divBdr>
        <w:top w:val="none" w:sz="0" w:space="0" w:color="auto"/>
        <w:left w:val="none" w:sz="0" w:space="0" w:color="auto"/>
        <w:bottom w:val="none" w:sz="0" w:space="0" w:color="auto"/>
        <w:right w:val="none" w:sz="0" w:space="0" w:color="auto"/>
      </w:divBdr>
    </w:div>
    <w:div w:id="612174861">
      <w:bodyDiv w:val="1"/>
      <w:marLeft w:val="0"/>
      <w:marRight w:val="0"/>
      <w:marTop w:val="0"/>
      <w:marBottom w:val="0"/>
      <w:divBdr>
        <w:top w:val="none" w:sz="0" w:space="0" w:color="auto"/>
        <w:left w:val="none" w:sz="0" w:space="0" w:color="auto"/>
        <w:bottom w:val="none" w:sz="0" w:space="0" w:color="auto"/>
        <w:right w:val="none" w:sz="0" w:space="0" w:color="auto"/>
      </w:divBdr>
    </w:div>
    <w:div w:id="644430367">
      <w:bodyDiv w:val="1"/>
      <w:marLeft w:val="0"/>
      <w:marRight w:val="0"/>
      <w:marTop w:val="0"/>
      <w:marBottom w:val="0"/>
      <w:divBdr>
        <w:top w:val="none" w:sz="0" w:space="0" w:color="auto"/>
        <w:left w:val="none" w:sz="0" w:space="0" w:color="auto"/>
        <w:bottom w:val="none" w:sz="0" w:space="0" w:color="auto"/>
        <w:right w:val="none" w:sz="0" w:space="0" w:color="auto"/>
      </w:divBdr>
    </w:div>
    <w:div w:id="661127227">
      <w:bodyDiv w:val="1"/>
      <w:marLeft w:val="0"/>
      <w:marRight w:val="0"/>
      <w:marTop w:val="0"/>
      <w:marBottom w:val="0"/>
      <w:divBdr>
        <w:top w:val="none" w:sz="0" w:space="0" w:color="auto"/>
        <w:left w:val="none" w:sz="0" w:space="0" w:color="auto"/>
        <w:bottom w:val="none" w:sz="0" w:space="0" w:color="auto"/>
        <w:right w:val="none" w:sz="0" w:space="0" w:color="auto"/>
      </w:divBdr>
    </w:div>
    <w:div w:id="920335388">
      <w:bodyDiv w:val="1"/>
      <w:marLeft w:val="0"/>
      <w:marRight w:val="0"/>
      <w:marTop w:val="0"/>
      <w:marBottom w:val="0"/>
      <w:divBdr>
        <w:top w:val="none" w:sz="0" w:space="0" w:color="auto"/>
        <w:left w:val="none" w:sz="0" w:space="0" w:color="auto"/>
        <w:bottom w:val="none" w:sz="0" w:space="0" w:color="auto"/>
        <w:right w:val="none" w:sz="0" w:space="0" w:color="auto"/>
      </w:divBdr>
    </w:div>
    <w:div w:id="952789444">
      <w:bodyDiv w:val="1"/>
      <w:marLeft w:val="0"/>
      <w:marRight w:val="0"/>
      <w:marTop w:val="0"/>
      <w:marBottom w:val="0"/>
      <w:divBdr>
        <w:top w:val="none" w:sz="0" w:space="0" w:color="auto"/>
        <w:left w:val="none" w:sz="0" w:space="0" w:color="auto"/>
        <w:bottom w:val="none" w:sz="0" w:space="0" w:color="auto"/>
        <w:right w:val="none" w:sz="0" w:space="0" w:color="auto"/>
      </w:divBdr>
    </w:div>
    <w:div w:id="1149663413">
      <w:bodyDiv w:val="1"/>
      <w:marLeft w:val="0"/>
      <w:marRight w:val="0"/>
      <w:marTop w:val="0"/>
      <w:marBottom w:val="0"/>
      <w:divBdr>
        <w:top w:val="none" w:sz="0" w:space="0" w:color="auto"/>
        <w:left w:val="none" w:sz="0" w:space="0" w:color="auto"/>
        <w:bottom w:val="none" w:sz="0" w:space="0" w:color="auto"/>
        <w:right w:val="none" w:sz="0" w:space="0" w:color="auto"/>
      </w:divBdr>
    </w:div>
    <w:div w:id="1446580652">
      <w:bodyDiv w:val="1"/>
      <w:marLeft w:val="0"/>
      <w:marRight w:val="0"/>
      <w:marTop w:val="0"/>
      <w:marBottom w:val="0"/>
      <w:divBdr>
        <w:top w:val="none" w:sz="0" w:space="0" w:color="auto"/>
        <w:left w:val="none" w:sz="0" w:space="0" w:color="auto"/>
        <w:bottom w:val="none" w:sz="0" w:space="0" w:color="auto"/>
        <w:right w:val="none" w:sz="0" w:space="0" w:color="auto"/>
      </w:divBdr>
    </w:div>
    <w:div w:id="1830245412">
      <w:bodyDiv w:val="1"/>
      <w:marLeft w:val="0"/>
      <w:marRight w:val="0"/>
      <w:marTop w:val="0"/>
      <w:marBottom w:val="0"/>
      <w:divBdr>
        <w:top w:val="none" w:sz="0" w:space="0" w:color="auto"/>
        <w:left w:val="none" w:sz="0" w:space="0" w:color="auto"/>
        <w:bottom w:val="none" w:sz="0" w:space="0" w:color="auto"/>
        <w:right w:val="none" w:sz="0" w:space="0" w:color="auto"/>
      </w:divBdr>
      <w:divsChild>
        <w:div w:id="1193956112">
          <w:marLeft w:val="547"/>
          <w:marRight w:val="0"/>
          <w:marTop w:val="0"/>
          <w:marBottom w:val="0"/>
          <w:divBdr>
            <w:top w:val="none" w:sz="0" w:space="0" w:color="auto"/>
            <w:left w:val="none" w:sz="0" w:space="0" w:color="auto"/>
            <w:bottom w:val="none" w:sz="0" w:space="0" w:color="auto"/>
            <w:right w:val="none" w:sz="0" w:space="0" w:color="auto"/>
          </w:divBdr>
        </w:div>
        <w:div w:id="872228212">
          <w:marLeft w:val="547"/>
          <w:marRight w:val="0"/>
          <w:marTop w:val="0"/>
          <w:marBottom w:val="0"/>
          <w:divBdr>
            <w:top w:val="none" w:sz="0" w:space="0" w:color="auto"/>
            <w:left w:val="none" w:sz="0" w:space="0" w:color="auto"/>
            <w:bottom w:val="none" w:sz="0" w:space="0" w:color="auto"/>
            <w:right w:val="none" w:sz="0" w:space="0" w:color="auto"/>
          </w:divBdr>
        </w:div>
        <w:div w:id="1157192190">
          <w:marLeft w:val="547"/>
          <w:marRight w:val="0"/>
          <w:marTop w:val="0"/>
          <w:marBottom w:val="0"/>
          <w:divBdr>
            <w:top w:val="none" w:sz="0" w:space="0" w:color="auto"/>
            <w:left w:val="none" w:sz="0" w:space="0" w:color="auto"/>
            <w:bottom w:val="none" w:sz="0" w:space="0" w:color="auto"/>
            <w:right w:val="none" w:sz="0" w:space="0" w:color="auto"/>
          </w:divBdr>
        </w:div>
        <w:div w:id="737556730">
          <w:marLeft w:val="547"/>
          <w:marRight w:val="0"/>
          <w:marTop w:val="0"/>
          <w:marBottom w:val="0"/>
          <w:divBdr>
            <w:top w:val="none" w:sz="0" w:space="0" w:color="auto"/>
            <w:left w:val="none" w:sz="0" w:space="0" w:color="auto"/>
            <w:bottom w:val="none" w:sz="0" w:space="0" w:color="auto"/>
            <w:right w:val="none" w:sz="0" w:space="0" w:color="auto"/>
          </w:divBdr>
        </w:div>
      </w:divsChild>
    </w:div>
    <w:div w:id="1834640169">
      <w:bodyDiv w:val="1"/>
      <w:marLeft w:val="0"/>
      <w:marRight w:val="0"/>
      <w:marTop w:val="0"/>
      <w:marBottom w:val="0"/>
      <w:divBdr>
        <w:top w:val="none" w:sz="0" w:space="0" w:color="auto"/>
        <w:left w:val="none" w:sz="0" w:space="0" w:color="auto"/>
        <w:bottom w:val="none" w:sz="0" w:space="0" w:color="auto"/>
        <w:right w:val="none" w:sz="0" w:space="0" w:color="auto"/>
      </w:divBdr>
    </w:div>
    <w:div w:id="1902790209">
      <w:bodyDiv w:val="1"/>
      <w:marLeft w:val="0"/>
      <w:marRight w:val="0"/>
      <w:marTop w:val="0"/>
      <w:marBottom w:val="0"/>
      <w:divBdr>
        <w:top w:val="none" w:sz="0" w:space="0" w:color="auto"/>
        <w:left w:val="none" w:sz="0" w:space="0" w:color="auto"/>
        <w:bottom w:val="none" w:sz="0" w:space="0" w:color="auto"/>
        <w:right w:val="none" w:sz="0" w:space="0" w:color="auto"/>
      </w:divBdr>
    </w:div>
    <w:div w:id="1933123124">
      <w:bodyDiv w:val="1"/>
      <w:marLeft w:val="0"/>
      <w:marRight w:val="0"/>
      <w:marTop w:val="0"/>
      <w:marBottom w:val="0"/>
      <w:divBdr>
        <w:top w:val="none" w:sz="0" w:space="0" w:color="auto"/>
        <w:left w:val="none" w:sz="0" w:space="0" w:color="auto"/>
        <w:bottom w:val="none" w:sz="0" w:space="0" w:color="auto"/>
        <w:right w:val="none" w:sz="0" w:space="0" w:color="auto"/>
      </w:divBdr>
    </w:div>
    <w:div w:id="2052067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TheKayoCallUp.Kayo.com.au/"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heKayoCallUp.Kayo.com.a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help.kayosports.com.au/s/data-coll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93EF15-A1FF-445E-9649-92D8B4245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7</Pages>
  <Words>5582</Words>
  <Characters>31819</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Foxtel Management PTY LTD</Company>
  <LinksUpToDate>false</LinksUpToDate>
  <CharactersWithSpaces>37327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Harper (SYD)</dc:creator>
  <cp:keywords/>
  <dc:description/>
  <cp:lastModifiedBy>Taylor York</cp:lastModifiedBy>
  <cp:revision>9</cp:revision>
  <cp:lastPrinted>2019-07-11T06:33:00Z</cp:lastPrinted>
  <dcterms:created xsi:type="dcterms:W3CDTF">2024-11-12T22:53:00Z</dcterms:created>
  <dcterms:modified xsi:type="dcterms:W3CDTF">2024-11-14T05:31:00Z</dcterms:modified>
</cp:coreProperties>
</file>